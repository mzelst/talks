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E096A" w14:textId="77777777" w:rsidR="004613BC" w:rsidRPr="007C464E" w:rsidRDefault="004613BC" w:rsidP="004613BC">
      <w:pPr>
        <w:rPr>
          <w:rFonts w:ascii="Calibri" w:hAnsi="Calibri" w:cs="Calibri"/>
          <w:rPrChange w:id="0" w:author="J.M. van Zelst" w:date="2019-10-22T09:00:00Z">
            <w:rPr>
              <w:rFonts w:ascii="Calibri" w:hAnsi="Calibri" w:cs="Calibri"/>
              <w:lang w:val="en-US"/>
            </w:rPr>
          </w:rPrChange>
        </w:rPr>
      </w:pPr>
      <w:r w:rsidRPr="007C464E">
        <w:rPr>
          <w:rFonts w:ascii="Calibri" w:hAnsi="Calibri" w:cs="Calibri"/>
          <w:color w:val="1F497D"/>
          <w:rPrChange w:id="1" w:author="J.M. van Zelst" w:date="2019-10-22T09:00:00Z">
            <w:rPr>
              <w:rFonts w:ascii="Calibri" w:hAnsi="Calibri" w:cs="Calibri"/>
              <w:color w:val="1F497D"/>
              <w:lang w:val="en-US"/>
            </w:rPr>
          </w:rPrChange>
        </w:rPr>
        <w:t>1620 Interview Marino van Zelst en Hans van Dijk</w:t>
      </w:r>
    </w:p>
    <w:p w14:paraId="50FC0B16" w14:textId="77777777" w:rsidR="004613BC" w:rsidRDefault="004613BC" w:rsidP="004613BC">
      <w:pPr>
        <w:rPr>
          <w:rFonts w:ascii="Calibri" w:hAnsi="Calibri" w:cs="Calibri"/>
          <w:lang w:val="en-US"/>
        </w:rPr>
      </w:pPr>
      <w:r>
        <w:rPr>
          <w:rFonts w:ascii="Calibri" w:hAnsi="Calibri" w:cs="Calibri"/>
          <w:color w:val="1F497D"/>
          <w:lang w:val="en-US"/>
        </w:rPr>
        <w:t xml:space="preserve">•             </w:t>
      </w:r>
      <w:proofErr w:type="spellStart"/>
      <w:proofErr w:type="gramStart"/>
      <w:r>
        <w:rPr>
          <w:rFonts w:ascii="Calibri" w:hAnsi="Calibri" w:cs="Calibri"/>
          <w:color w:val="1F497D"/>
          <w:lang w:val="en-US"/>
        </w:rPr>
        <w:t>voorstellen</w:t>
      </w:r>
      <w:proofErr w:type="spellEnd"/>
      <w:proofErr w:type="gramEnd"/>
    </w:p>
    <w:p w14:paraId="70423444" w14:textId="77777777" w:rsidR="004613BC" w:rsidRDefault="004613BC" w:rsidP="004613BC">
      <w:pPr>
        <w:rPr>
          <w:rFonts w:ascii="Calibri" w:hAnsi="Calibri" w:cs="Calibri"/>
          <w:lang w:val="en-US"/>
        </w:rPr>
      </w:pPr>
      <w:r>
        <w:rPr>
          <w:rFonts w:ascii="Calibri" w:hAnsi="Calibri" w:cs="Calibri"/>
          <w:i/>
          <w:iCs/>
          <w:color w:val="1F497D"/>
          <w:lang w:val="en-US"/>
        </w:rPr>
        <w:t xml:space="preserve">Marino and Hans </w:t>
      </w:r>
      <w:r>
        <w:rPr>
          <w:rFonts w:ascii="Segoe UI Emoji" w:hAnsi="Segoe UI Emoji" w:cs="Segoe UI Emoji"/>
          <w:i/>
          <w:iCs/>
          <w:color w:val="1F497D"/>
          <w:lang w:val="en-US"/>
        </w:rPr>
        <w:t>😊</w:t>
      </w:r>
    </w:p>
    <w:p w14:paraId="36DBF669" w14:textId="77777777" w:rsidR="004613BC" w:rsidRDefault="004613BC" w:rsidP="004613BC">
      <w:pPr>
        <w:rPr>
          <w:rFonts w:ascii="Calibri" w:hAnsi="Calibri" w:cs="Calibri"/>
          <w:lang w:val="en-US"/>
        </w:rPr>
      </w:pPr>
      <w:r>
        <w:rPr>
          <w:rFonts w:ascii="Calibri" w:hAnsi="Calibri" w:cs="Calibri"/>
          <w:color w:val="1F497D"/>
          <w:lang w:val="en-US"/>
        </w:rPr>
        <w:t> </w:t>
      </w:r>
    </w:p>
    <w:p w14:paraId="2F88EE97" w14:textId="77777777" w:rsidR="004613BC" w:rsidRDefault="004613BC" w:rsidP="004613BC">
      <w:pPr>
        <w:rPr>
          <w:rFonts w:ascii="Calibri" w:hAnsi="Calibri" w:cs="Calibri"/>
          <w:lang w:val="en-US"/>
        </w:rPr>
      </w:pPr>
      <w:r w:rsidRPr="007C464E">
        <w:rPr>
          <w:rFonts w:ascii="Calibri" w:hAnsi="Calibri" w:cs="Calibri"/>
          <w:color w:val="1F497D"/>
          <w:rPrChange w:id="2" w:author="J.M. van Zelst" w:date="2019-10-22T09:00:00Z">
            <w:rPr>
              <w:rFonts w:ascii="Calibri" w:hAnsi="Calibri" w:cs="Calibri"/>
              <w:color w:val="1F497D"/>
              <w:lang w:val="en-US"/>
            </w:rPr>
          </w:rPrChange>
        </w:rPr>
        <w:t xml:space="preserve">•             doel is om macht terug te geven aan wetenschap? </w:t>
      </w:r>
      <w:proofErr w:type="gramStart"/>
      <w:r>
        <w:rPr>
          <w:rFonts w:ascii="Calibri" w:hAnsi="Calibri" w:cs="Calibri"/>
          <w:color w:val="1F497D"/>
          <w:lang w:val="en-US"/>
        </w:rPr>
        <w:t xml:space="preserve">Hoe </w:t>
      </w:r>
      <w:proofErr w:type="spellStart"/>
      <w:r>
        <w:rPr>
          <w:rFonts w:ascii="Calibri" w:hAnsi="Calibri" w:cs="Calibri"/>
          <w:color w:val="1F497D"/>
          <w:lang w:val="en-US"/>
        </w:rPr>
        <w:t>gaat</w:t>
      </w:r>
      <w:proofErr w:type="spellEnd"/>
      <w:r>
        <w:rPr>
          <w:rFonts w:ascii="Calibri" w:hAnsi="Calibri" w:cs="Calibri"/>
          <w:color w:val="1F497D"/>
          <w:lang w:val="en-US"/>
        </w:rPr>
        <w:t xml:space="preserve"> </w:t>
      </w:r>
      <w:proofErr w:type="spellStart"/>
      <w:r>
        <w:rPr>
          <w:rFonts w:ascii="Calibri" w:hAnsi="Calibri" w:cs="Calibri"/>
          <w:color w:val="1F497D"/>
          <w:lang w:val="en-US"/>
        </w:rPr>
        <w:t>dat</w:t>
      </w:r>
      <w:proofErr w:type="spellEnd"/>
      <w:r>
        <w:rPr>
          <w:rFonts w:ascii="Calibri" w:hAnsi="Calibri" w:cs="Calibri"/>
          <w:color w:val="1F497D"/>
          <w:lang w:val="en-US"/>
        </w:rPr>
        <w:t>?</w:t>
      </w:r>
      <w:proofErr w:type="gramEnd"/>
    </w:p>
    <w:p w14:paraId="3335E588" w14:textId="340E9751" w:rsidR="004613BC" w:rsidRDefault="004613BC" w:rsidP="004613BC">
      <w:pPr>
        <w:rPr>
          <w:rFonts w:ascii="Calibri" w:hAnsi="Calibri" w:cs="Calibri"/>
          <w:lang w:val="en-US"/>
        </w:rPr>
      </w:pPr>
      <w:r>
        <w:rPr>
          <w:rFonts w:ascii="Calibri" w:hAnsi="Calibri" w:cs="Calibri"/>
          <w:i/>
          <w:iCs/>
          <w:color w:val="1F497D"/>
          <w:lang w:val="en-US"/>
        </w:rPr>
        <w:t xml:space="preserve">(HANS) No, we aim for something a lot bigger </w:t>
      </w:r>
      <w:r>
        <w:rPr>
          <w:rFonts w:ascii="Segoe UI Emoji" w:hAnsi="Segoe UI Emoji" w:cs="Segoe UI Emoji"/>
          <w:i/>
          <w:iCs/>
          <w:color w:val="1F497D"/>
          <w:lang w:val="en-US"/>
        </w:rPr>
        <w:t>😊</w:t>
      </w:r>
      <w:r>
        <w:rPr>
          <w:rFonts w:ascii="Calibri" w:hAnsi="Calibri" w:cs="Calibri"/>
          <w:i/>
          <w:iCs/>
          <w:color w:val="1F497D"/>
          <w:lang w:val="en-US"/>
        </w:rPr>
        <w:t xml:space="preserve"> </w:t>
      </w:r>
      <w:proofErr w:type="gramStart"/>
      <w:r>
        <w:rPr>
          <w:rFonts w:ascii="Calibri" w:hAnsi="Calibri" w:cs="Calibri"/>
          <w:i/>
          <w:iCs/>
          <w:color w:val="1F497D"/>
          <w:lang w:val="en-US"/>
        </w:rPr>
        <w:t>We</w:t>
      </w:r>
      <w:proofErr w:type="gramEnd"/>
      <w:r>
        <w:rPr>
          <w:rFonts w:ascii="Calibri" w:hAnsi="Calibri" w:cs="Calibri"/>
          <w:i/>
          <w:iCs/>
          <w:color w:val="1F497D"/>
          <w:lang w:val="en-US"/>
        </w:rPr>
        <w:t xml:space="preserve"> consider the lack of open science and the dependency on publishers as a symptom of larger problems. [</w:t>
      </w:r>
      <w:proofErr w:type="gramStart"/>
      <w:r>
        <w:rPr>
          <w:rFonts w:ascii="Calibri" w:hAnsi="Calibri" w:cs="Calibri"/>
          <w:i/>
          <w:iCs/>
          <w:color w:val="1F497D"/>
          <w:lang w:val="en-US"/>
        </w:rPr>
        <w:t>enter</w:t>
      </w:r>
      <w:proofErr w:type="gramEnd"/>
      <w:r>
        <w:rPr>
          <w:rFonts w:ascii="Calibri" w:hAnsi="Calibri" w:cs="Calibri"/>
          <w:i/>
          <w:iCs/>
          <w:color w:val="1F497D"/>
          <w:lang w:val="en-US"/>
        </w:rPr>
        <w:t xml:space="preserve"> slide with 4 points] </w:t>
      </w:r>
      <w:proofErr w:type="gramStart"/>
      <w:r>
        <w:rPr>
          <w:rFonts w:ascii="Calibri" w:hAnsi="Calibri" w:cs="Calibri"/>
          <w:i/>
          <w:iCs/>
          <w:color w:val="1F497D"/>
          <w:lang w:val="en-US"/>
        </w:rPr>
        <w:t xml:space="preserve">Specifically, the current scientific system (1) stimulates </w:t>
      </w:r>
      <w:proofErr w:type="spellStart"/>
      <w:r>
        <w:rPr>
          <w:rFonts w:ascii="Calibri" w:hAnsi="Calibri" w:cs="Calibri"/>
          <w:i/>
          <w:iCs/>
          <w:color w:val="1F497D"/>
          <w:lang w:val="en-US"/>
        </w:rPr>
        <w:t>hypercompetition</w:t>
      </w:r>
      <w:proofErr w:type="spellEnd"/>
      <w:r>
        <w:rPr>
          <w:rFonts w:ascii="Calibri" w:hAnsi="Calibri" w:cs="Calibri"/>
          <w:i/>
          <w:iCs/>
          <w:color w:val="1F497D"/>
          <w:lang w:val="en-US"/>
        </w:rPr>
        <w:t xml:space="preserve"> such that 100 scientists around the world are competing to be the first to come up with an idea, whereas the world would benefit a lot more if those 100 scientists would collaborate to address the world’s biggest problems, (2) obstructs and delays the dissemination of scientific knowledge, not just by paywalls, but also by causing researchers to withhold their ideas until they are published,  (3) is elitist and exclusive such that scientists mainly focus on issues that help them publish in academic journals and that are of interest to academics rather than what would be relevant for practice, and (4) relates to the health epidemic in science, where early career researchers cope </w:t>
      </w:r>
      <w:commentRangeStart w:id="3"/>
      <w:commentRangeStart w:id="4"/>
      <w:del w:id="5" w:author="J.M. van Zelst" w:date="2019-10-22T09:06:00Z">
        <w:r w:rsidDel="007C464E">
          <w:rPr>
            <w:rFonts w:ascii="Calibri" w:hAnsi="Calibri" w:cs="Calibri"/>
            <w:i/>
            <w:iCs/>
            <w:color w:val="FF0000"/>
            <w:lang w:val="en-US"/>
          </w:rPr>
          <w:delText>3</w:delText>
        </w:r>
        <w:commentRangeEnd w:id="3"/>
        <w:r w:rsidDel="007C464E">
          <w:rPr>
            <w:rStyle w:val="CommentReference"/>
          </w:rPr>
          <w:commentReference w:id="3"/>
        </w:r>
      </w:del>
      <w:commentRangeEnd w:id="4"/>
      <w:r w:rsidR="007C464E">
        <w:rPr>
          <w:rStyle w:val="CommentReference"/>
        </w:rPr>
        <w:commentReference w:id="4"/>
      </w:r>
      <w:del w:id="6" w:author="J.M. van Zelst" w:date="2019-10-22T09:06:00Z">
        <w:r w:rsidDel="007C464E">
          <w:rPr>
            <w:rFonts w:ascii="Calibri" w:hAnsi="Calibri" w:cs="Calibri"/>
            <w:i/>
            <w:iCs/>
            <w:color w:val="1F497D"/>
            <w:lang w:val="en-US"/>
          </w:rPr>
          <w:delText xml:space="preserve"> </w:delText>
        </w:r>
      </w:del>
      <w:ins w:id="7" w:author="J.M. van Zelst" w:date="2019-10-22T09:06:00Z">
        <w:r w:rsidR="007C464E">
          <w:rPr>
            <w:rFonts w:ascii="Calibri" w:hAnsi="Calibri" w:cs="Calibri"/>
            <w:i/>
            <w:iCs/>
            <w:color w:val="FF0000"/>
            <w:lang w:val="en-US"/>
          </w:rPr>
          <w:t>6</w:t>
        </w:r>
      </w:ins>
      <w:r>
        <w:rPr>
          <w:rFonts w:ascii="Calibri" w:hAnsi="Calibri" w:cs="Calibri"/>
          <w:i/>
          <w:iCs/>
          <w:color w:val="1F497D"/>
          <w:lang w:val="en-US"/>
        </w:rPr>
        <w:t xml:space="preserve">times as much with depression and anxiety compared to the </w:t>
      </w:r>
      <w:ins w:id="8" w:author="Johannes van Dijk" w:date="2019-10-21T21:33:00Z">
        <w:r>
          <w:rPr>
            <w:rFonts w:ascii="Calibri" w:hAnsi="Calibri" w:cs="Calibri"/>
            <w:i/>
            <w:iCs/>
            <w:color w:val="1F497D"/>
            <w:lang w:val="en-US"/>
          </w:rPr>
          <w:t>general</w:t>
        </w:r>
      </w:ins>
      <w:del w:id="9" w:author="Johannes van Dijk" w:date="2019-10-21T21:33:00Z">
        <w:r w:rsidDel="004613BC">
          <w:rPr>
            <w:rFonts w:ascii="Calibri" w:hAnsi="Calibri" w:cs="Calibri"/>
            <w:i/>
            <w:iCs/>
            <w:color w:val="1F497D"/>
            <w:lang w:val="en-US"/>
          </w:rPr>
          <w:delText>average</w:delText>
        </w:r>
      </w:del>
      <w:r>
        <w:rPr>
          <w:rFonts w:ascii="Calibri" w:hAnsi="Calibri" w:cs="Calibri"/>
          <w:i/>
          <w:iCs/>
          <w:color w:val="1F497D"/>
          <w:lang w:val="en-US"/>
        </w:rPr>
        <w:t xml:space="preserve"> population.</w:t>
      </w:r>
      <w:proofErr w:type="gramEnd"/>
      <w:r>
        <w:rPr>
          <w:rFonts w:ascii="Calibri" w:hAnsi="Calibri" w:cs="Calibri"/>
          <w:i/>
          <w:iCs/>
          <w:color w:val="1F497D"/>
          <w:lang w:val="en-US"/>
        </w:rPr>
        <w:t xml:space="preserve"> All these matters are related, so focusing on one specific issue provides a patchwork solution that may yield some improvement, but </w:t>
      </w:r>
      <w:proofErr w:type="gramStart"/>
      <w:r>
        <w:rPr>
          <w:rFonts w:ascii="Calibri" w:hAnsi="Calibri" w:cs="Calibri"/>
          <w:i/>
          <w:iCs/>
          <w:color w:val="FF0000"/>
          <w:lang w:val="en-US"/>
        </w:rPr>
        <w:t>doesn’t</w:t>
      </w:r>
      <w:proofErr w:type="gramEnd"/>
      <w:r>
        <w:rPr>
          <w:rFonts w:ascii="Calibri" w:hAnsi="Calibri" w:cs="Calibri"/>
          <w:i/>
          <w:iCs/>
          <w:color w:val="1F497D"/>
          <w:lang w:val="en-US"/>
        </w:rPr>
        <w:t xml:space="preserve"> solve the overall, systemic problems. (MARINO) We are therefore working on an entirely novel publication system that stimulates scientists to collaborate with each other as well as with practitioners in addressing and solving the world’s most pressing problems. </w:t>
      </w:r>
      <w:proofErr w:type="gramStart"/>
      <w:r>
        <w:rPr>
          <w:rFonts w:ascii="Calibri" w:hAnsi="Calibri" w:cs="Calibri"/>
          <w:i/>
          <w:iCs/>
          <w:color w:val="1F497D"/>
          <w:lang w:val="en-US"/>
        </w:rPr>
        <w:t>And</w:t>
      </w:r>
      <w:proofErr w:type="gramEnd"/>
      <w:r>
        <w:rPr>
          <w:rFonts w:ascii="Calibri" w:hAnsi="Calibri" w:cs="Calibri"/>
          <w:i/>
          <w:iCs/>
          <w:color w:val="1F497D"/>
          <w:lang w:val="en-US"/>
        </w:rPr>
        <w:t xml:space="preserve"> this happens in a way that they can immediately spread their ideas and insights in an open and for everyone accessible manner. Specifically, we are </w:t>
      </w:r>
      <w:commentRangeStart w:id="10"/>
      <w:r>
        <w:rPr>
          <w:rFonts w:ascii="Calibri" w:hAnsi="Calibri" w:cs="Calibri"/>
          <w:i/>
          <w:iCs/>
          <w:color w:val="FF0000"/>
          <w:lang w:val="en-US"/>
        </w:rPr>
        <w:t xml:space="preserve">collaborating with Liberate Science, which is </w:t>
      </w:r>
      <w:commentRangeEnd w:id="10"/>
      <w:r>
        <w:rPr>
          <w:rStyle w:val="CommentReference"/>
        </w:rPr>
        <w:commentReference w:id="10"/>
      </w:r>
      <w:r>
        <w:rPr>
          <w:rFonts w:ascii="Calibri" w:hAnsi="Calibri" w:cs="Calibri"/>
          <w:i/>
          <w:iCs/>
          <w:color w:val="FF0000"/>
          <w:lang w:val="en-US"/>
        </w:rPr>
        <w:t>designing</w:t>
      </w:r>
      <w:r>
        <w:rPr>
          <w:rFonts w:ascii="Calibri" w:hAnsi="Calibri" w:cs="Calibri"/>
          <w:i/>
          <w:iCs/>
          <w:color w:val="1F497D"/>
          <w:lang w:val="en-US"/>
        </w:rPr>
        <w:t xml:space="preserve"> a digital platform where scientists as well as other stakeholders can ask questions and provide answers to those questions by publishing their research on that digital platform. Rather than outsmarting the other, the focus is on collectively trying to address whatever question or problem </w:t>
      </w:r>
      <w:proofErr w:type="gramStart"/>
      <w:r>
        <w:rPr>
          <w:rFonts w:ascii="Calibri" w:hAnsi="Calibri" w:cs="Calibri"/>
          <w:i/>
          <w:iCs/>
          <w:color w:val="1F497D"/>
          <w:lang w:val="en-US"/>
        </w:rPr>
        <w:t>is presented</w:t>
      </w:r>
      <w:proofErr w:type="gramEnd"/>
      <w:r>
        <w:rPr>
          <w:rFonts w:ascii="Calibri" w:hAnsi="Calibri" w:cs="Calibri"/>
          <w:i/>
          <w:iCs/>
          <w:color w:val="1F497D"/>
          <w:lang w:val="en-US"/>
        </w:rPr>
        <w:t xml:space="preserve">. They </w:t>
      </w:r>
      <w:proofErr w:type="gramStart"/>
      <w:r>
        <w:rPr>
          <w:rFonts w:ascii="Calibri" w:hAnsi="Calibri" w:cs="Calibri"/>
          <w:i/>
          <w:iCs/>
          <w:color w:val="1F497D"/>
          <w:lang w:val="en-US"/>
        </w:rPr>
        <w:t>don’t</w:t>
      </w:r>
      <w:proofErr w:type="gramEnd"/>
      <w:r>
        <w:rPr>
          <w:rFonts w:ascii="Calibri" w:hAnsi="Calibri" w:cs="Calibri"/>
          <w:i/>
          <w:iCs/>
          <w:color w:val="1F497D"/>
          <w:lang w:val="en-US"/>
        </w:rPr>
        <w:t xml:space="preserve"> need to write papers anymore, because contributions can come in many forms and shapes: hypotheses, theories, datasets, data analyses, and even </w:t>
      </w:r>
      <w:r>
        <w:rPr>
          <w:rFonts w:ascii="Calibri" w:hAnsi="Calibri" w:cs="Calibri"/>
          <w:i/>
          <w:iCs/>
          <w:color w:val="FF0000"/>
          <w:lang w:val="en-US"/>
        </w:rPr>
        <w:t>individual data points,</w:t>
      </w:r>
      <w:r>
        <w:rPr>
          <w:rFonts w:ascii="Calibri" w:hAnsi="Calibri" w:cs="Calibri"/>
          <w:i/>
          <w:iCs/>
          <w:color w:val="1F497D"/>
          <w:lang w:val="en-US"/>
        </w:rPr>
        <w:t xml:space="preserve"> drawings, videos, audio files – whatever. In reviewing each other’s contributions and responding to contributions, science becomes much more of a debate rather than </w:t>
      </w:r>
      <w:r w:rsidR="002D56B6">
        <w:rPr>
          <w:rFonts w:ascii="Calibri" w:hAnsi="Calibri" w:cs="Calibri"/>
          <w:i/>
          <w:iCs/>
          <w:color w:val="1F497D"/>
          <w:lang w:val="en-US"/>
        </w:rPr>
        <w:t>the</w:t>
      </w:r>
      <w:r>
        <w:rPr>
          <w:rFonts w:ascii="Calibri" w:hAnsi="Calibri" w:cs="Calibri"/>
          <w:i/>
          <w:iCs/>
          <w:color w:val="1F497D"/>
          <w:lang w:val="en-US"/>
        </w:rPr>
        <w:t xml:space="preserve"> series of monologues tha</w:t>
      </w:r>
      <w:r w:rsidR="002D56B6">
        <w:rPr>
          <w:rFonts w:ascii="Calibri" w:hAnsi="Calibri" w:cs="Calibri"/>
          <w:i/>
          <w:iCs/>
          <w:color w:val="1F497D"/>
          <w:lang w:val="en-US"/>
        </w:rPr>
        <w:t>t</w:t>
      </w:r>
      <w:r>
        <w:rPr>
          <w:rFonts w:ascii="Calibri" w:hAnsi="Calibri" w:cs="Calibri"/>
          <w:i/>
          <w:iCs/>
          <w:color w:val="1F497D"/>
          <w:lang w:val="en-US"/>
        </w:rPr>
        <w:t xml:space="preserve"> it currently is. Our online platform thus stimulates (1) collaboration, (2) provides a way in which scientists instantly diss</w:t>
      </w:r>
      <w:r w:rsidR="002D56B6">
        <w:rPr>
          <w:rFonts w:ascii="Calibri" w:hAnsi="Calibri" w:cs="Calibri"/>
          <w:i/>
          <w:iCs/>
          <w:color w:val="1F497D"/>
          <w:lang w:val="en-US"/>
        </w:rPr>
        <w:t>e</w:t>
      </w:r>
      <w:r>
        <w:rPr>
          <w:rFonts w:ascii="Calibri" w:hAnsi="Calibri" w:cs="Calibri"/>
          <w:i/>
          <w:iCs/>
          <w:color w:val="1F497D"/>
          <w:lang w:val="en-US"/>
        </w:rPr>
        <w:t>minate their research, (3) it is not just open but actually inclusive in that any person in the world can access contributions as well as provide contributions, and (4) we think it can also address the health crisis because the focus on solving problems collaboratively by interacting with practitioners will reduce the compet</w:t>
      </w:r>
      <w:r w:rsidR="002D56B6">
        <w:rPr>
          <w:rFonts w:ascii="Calibri" w:hAnsi="Calibri" w:cs="Calibri"/>
          <w:i/>
          <w:iCs/>
          <w:color w:val="1F497D"/>
          <w:lang w:val="en-US"/>
        </w:rPr>
        <w:t>i</w:t>
      </w:r>
      <w:r>
        <w:rPr>
          <w:rFonts w:ascii="Calibri" w:hAnsi="Calibri" w:cs="Calibri"/>
          <w:i/>
          <w:iCs/>
          <w:color w:val="1F497D"/>
          <w:lang w:val="en-US"/>
        </w:rPr>
        <w:t>tiveness and provide more sense of meaning.</w:t>
      </w:r>
    </w:p>
    <w:p w14:paraId="35B3619B" w14:textId="77777777" w:rsidR="004613BC" w:rsidRDefault="004613BC" w:rsidP="004613BC">
      <w:pPr>
        <w:rPr>
          <w:rFonts w:ascii="Calibri" w:hAnsi="Calibri" w:cs="Calibri"/>
          <w:lang w:val="en-US"/>
        </w:rPr>
      </w:pPr>
      <w:r>
        <w:rPr>
          <w:rFonts w:ascii="Calibri" w:hAnsi="Calibri" w:cs="Calibri"/>
          <w:i/>
          <w:iCs/>
          <w:color w:val="1F497D"/>
          <w:lang w:val="en-US"/>
        </w:rPr>
        <w:t> </w:t>
      </w:r>
    </w:p>
    <w:p w14:paraId="3DB450EC" w14:textId="77777777" w:rsidR="004613BC" w:rsidRPr="007C464E" w:rsidRDefault="004613BC" w:rsidP="004613BC">
      <w:pPr>
        <w:rPr>
          <w:rFonts w:ascii="Calibri" w:hAnsi="Calibri" w:cs="Calibri"/>
          <w:rPrChange w:id="11" w:author="J.M. van Zelst" w:date="2019-10-22T09:01:00Z">
            <w:rPr>
              <w:rFonts w:ascii="Calibri" w:hAnsi="Calibri" w:cs="Calibri"/>
              <w:lang w:val="en-US"/>
            </w:rPr>
          </w:rPrChange>
        </w:rPr>
      </w:pPr>
      <w:r w:rsidRPr="007C464E">
        <w:rPr>
          <w:rFonts w:ascii="Calibri" w:hAnsi="Calibri" w:cs="Calibri"/>
          <w:color w:val="1F497D"/>
          <w:rPrChange w:id="12" w:author="J.M. van Zelst" w:date="2019-10-22T09:01:00Z">
            <w:rPr>
              <w:rFonts w:ascii="Calibri" w:hAnsi="Calibri" w:cs="Calibri"/>
              <w:color w:val="1F497D"/>
              <w:lang w:val="en-US"/>
            </w:rPr>
          </w:rPrChange>
        </w:rPr>
        <w:t xml:space="preserve">•             willen wetenschappers het wel? Het oude systeem geeft wetenschappers ook macht en </w:t>
      </w:r>
      <w:proofErr w:type="gramStart"/>
      <w:r w:rsidRPr="007C464E">
        <w:rPr>
          <w:rFonts w:ascii="Calibri" w:hAnsi="Calibri" w:cs="Calibri"/>
          <w:color w:val="1F497D"/>
          <w:rPrChange w:id="13" w:author="J.M. van Zelst" w:date="2019-10-22T09:01:00Z">
            <w:rPr>
              <w:rFonts w:ascii="Calibri" w:hAnsi="Calibri" w:cs="Calibri"/>
              <w:color w:val="1F497D"/>
              <w:lang w:val="en-US"/>
            </w:rPr>
          </w:rPrChange>
        </w:rPr>
        <w:t>aanzien</w:t>
      </w:r>
      <w:proofErr w:type="gramEnd"/>
      <w:r w:rsidRPr="007C464E">
        <w:rPr>
          <w:rFonts w:ascii="Calibri" w:hAnsi="Calibri" w:cs="Calibri"/>
          <w:color w:val="1F497D"/>
          <w:rPrChange w:id="14" w:author="J.M. van Zelst" w:date="2019-10-22T09:01:00Z">
            <w:rPr>
              <w:rFonts w:ascii="Calibri" w:hAnsi="Calibri" w:cs="Calibri"/>
              <w:color w:val="1F497D"/>
              <w:lang w:val="en-US"/>
            </w:rPr>
          </w:rPrChange>
        </w:rPr>
        <w:t>?</w:t>
      </w:r>
    </w:p>
    <w:p w14:paraId="499150DD" w14:textId="77777777" w:rsidR="004613BC" w:rsidRDefault="004613BC" w:rsidP="004613BC">
      <w:pPr>
        <w:rPr>
          <w:rFonts w:ascii="Calibri" w:hAnsi="Calibri" w:cs="Calibri"/>
          <w:lang w:val="en-US"/>
        </w:rPr>
      </w:pPr>
      <w:r>
        <w:rPr>
          <w:rFonts w:ascii="Calibri" w:hAnsi="Calibri" w:cs="Calibri"/>
          <w:i/>
          <w:iCs/>
          <w:color w:val="1F497D"/>
          <w:lang w:val="en-US"/>
        </w:rPr>
        <w:t xml:space="preserve">(MARINO) </w:t>
      </w:r>
      <w:proofErr w:type="spellStart"/>
      <w:r>
        <w:rPr>
          <w:rFonts w:ascii="Calibri" w:hAnsi="Calibri" w:cs="Calibri"/>
          <w:i/>
          <w:iCs/>
          <w:color w:val="1F497D"/>
          <w:lang w:val="en-US"/>
        </w:rPr>
        <w:t>Haha</w:t>
      </w:r>
      <w:proofErr w:type="spellEnd"/>
      <w:r>
        <w:rPr>
          <w:rFonts w:ascii="Calibri" w:hAnsi="Calibri" w:cs="Calibri"/>
          <w:i/>
          <w:iCs/>
          <w:color w:val="1F497D"/>
          <w:lang w:val="en-US"/>
        </w:rPr>
        <w:t xml:space="preserve"> well we just wrote a paper in which we show that scientists become increasingly dissatisfied with the publication process with longer publication times – so the time between the submission of a paper and after rejection and review rounds it finally </w:t>
      </w:r>
      <w:proofErr w:type="gramStart"/>
      <w:r>
        <w:rPr>
          <w:rFonts w:ascii="Calibri" w:hAnsi="Calibri" w:cs="Calibri"/>
          <w:i/>
          <w:iCs/>
          <w:color w:val="1F497D"/>
          <w:lang w:val="en-US"/>
        </w:rPr>
        <w:t>being accepted</w:t>
      </w:r>
      <w:proofErr w:type="gramEnd"/>
      <w:r>
        <w:rPr>
          <w:rFonts w:ascii="Calibri" w:hAnsi="Calibri" w:cs="Calibri"/>
          <w:i/>
          <w:iCs/>
          <w:color w:val="1F497D"/>
          <w:lang w:val="en-US"/>
        </w:rPr>
        <w:t xml:space="preserve">. That may not be surprising, but when we look at the differences between tenured and untenured faculty, we see that untenured staff members indeed become very dissatisfied with longer publication times – because their career may be crushed in case a reviewer or editor is in a bad mood or just </w:t>
      </w:r>
      <w:proofErr w:type="gramStart"/>
      <w:r>
        <w:rPr>
          <w:rFonts w:ascii="Calibri" w:hAnsi="Calibri" w:cs="Calibri"/>
          <w:i/>
          <w:iCs/>
          <w:color w:val="1F497D"/>
          <w:lang w:val="en-US"/>
        </w:rPr>
        <w:t>doesn’t</w:t>
      </w:r>
      <w:proofErr w:type="gramEnd"/>
      <w:r>
        <w:rPr>
          <w:rFonts w:ascii="Calibri" w:hAnsi="Calibri" w:cs="Calibri"/>
          <w:i/>
          <w:iCs/>
          <w:color w:val="1F497D"/>
          <w:lang w:val="en-US"/>
        </w:rPr>
        <w:t xml:space="preserve"> look at the paper for a long time. In contrast, for tenured staff members, longer publishing times </w:t>
      </w:r>
      <w:proofErr w:type="gramStart"/>
      <w:r>
        <w:rPr>
          <w:rFonts w:ascii="Calibri" w:hAnsi="Calibri" w:cs="Calibri"/>
          <w:i/>
          <w:iCs/>
          <w:color w:val="1F497D"/>
          <w:lang w:val="en-US"/>
        </w:rPr>
        <w:t>don’t</w:t>
      </w:r>
      <w:proofErr w:type="gramEnd"/>
      <w:r>
        <w:rPr>
          <w:rFonts w:ascii="Calibri" w:hAnsi="Calibri" w:cs="Calibri"/>
          <w:i/>
          <w:iCs/>
          <w:color w:val="1F497D"/>
          <w:lang w:val="en-US"/>
        </w:rPr>
        <w:t xml:space="preserve"> lead to more dissatisfaction. They accept it as a given – for them it </w:t>
      </w:r>
      <w:proofErr w:type="gramStart"/>
      <w:r>
        <w:rPr>
          <w:rFonts w:ascii="Calibri" w:hAnsi="Calibri" w:cs="Calibri"/>
          <w:i/>
          <w:iCs/>
          <w:color w:val="1F497D"/>
          <w:lang w:val="en-US"/>
        </w:rPr>
        <w:t>doesn’t</w:t>
      </w:r>
      <w:proofErr w:type="gramEnd"/>
      <w:r>
        <w:rPr>
          <w:rFonts w:ascii="Calibri" w:hAnsi="Calibri" w:cs="Calibri"/>
          <w:i/>
          <w:iCs/>
          <w:color w:val="1F497D"/>
          <w:lang w:val="en-US"/>
        </w:rPr>
        <w:t xml:space="preserve"> </w:t>
      </w:r>
      <w:r>
        <w:rPr>
          <w:rFonts w:ascii="Calibri" w:hAnsi="Calibri" w:cs="Calibri"/>
          <w:i/>
          <w:iCs/>
          <w:color w:val="FF0000"/>
          <w:lang w:val="en-US"/>
        </w:rPr>
        <w:t xml:space="preserve">seem to </w:t>
      </w:r>
      <w:r>
        <w:rPr>
          <w:rFonts w:ascii="Calibri" w:hAnsi="Calibri" w:cs="Calibri"/>
          <w:i/>
          <w:iCs/>
          <w:color w:val="1F497D"/>
          <w:lang w:val="en-US"/>
        </w:rPr>
        <w:t xml:space="preserve">matter </w:t>
      </w:r>
      <w:r>
        <w:rPr>
          <w:rFonts w:ascii="Calibri" w:hAnsi="Calibri" w:cs="Calibri"/>
          <w:i/>
          <w:iCs/>
          <w:color w:val="FF0000"/>
          <w:lang w:val="en-US"/>
        </w:rPr>
        <w:t>anymore</w:t>
      </w:r>
      <w:r>
        <w:rPr>
          <w:rFonts w:ascii="Calibri" w:hAnsi="Calibri" w:cs="Calibri"/>
          <w:i/>
          <w:iCs/>
          <w:color w:val="1F497D"/>
          <w:lang w:val="en-US"/>
        </w:rPr>
        <w:t>.</w:t>
      </w:r>
    </w:p>
    <w:p w14:paraId="66D81409" w14:textId="77777777" w:rsidR="004613BC" w:rsidRDefault="004613BC" w:rsidP="004613BC">
      <w:pPr>
        <w:rPr>
          <w:rFonts w:ascii="Calibri" w:hAnsi="Calibri" w:cs="Calibri"/>
          <w:lang w:val="en-US"/>
        </w:rPr>
      </w:pPr>
      <w:r>
        <w:rPr>
          <w:rFonts w:ascii="Calibri" w:hAnsi="Calibri" w:cs="Calibri"/>
          <w:i/>
          <w:iCs/>
          <w:color w:val="1F497D"/>
          <w:lang w:val="en-US"/>
        </w:rPr>
        <w:t xml:space="preserve">(HANS) </w:t>
      </w:r>
      <w:proofErr w:type="gramStart"/>
      <w:r>
        <w:rPr>
          <w:rFonts w:ascii="Calibri" w:hAnsi="Calibri" w:cs="Calibri"/>
          <w:i/>
          <w:iCs/>
          <w:color w:val="1F497D"/>
          <w:lang w:val="en-US"/>
        </w:rPr>
        <w:t>So</w:t>
      </w:r>
      <w:proofErr w:type="gramEnd"/>
      <w:r>
        <w:rPr>
          <w:rFonts w:ascii="Calibri" w:hAnsi="Calibri" w:cs="Calibri"/>
          <w:i/>
          <w:iCs/>
          <w:color w:val="1F497D"/>
          <w:lang w:val="en-US"/>
        </w:rPr>
        <w:t xml:space="preserve"> the title of the paper is Comfortably Numb, and we start with the last sentences of the song from Pink Floyd, which basically say that when I was young I used to dream, but now I’ve become old and have become comfortably numb. </w:t>
      </w:r>
      <w:proofErr w:type="gramStart"/>
      <w:r>
        <w:rPr>
          <w:rFonts w:ascii="Calibri" w:hAnsi="Calibri" w:cs="Calibri"/>
          <w:i/>
          <w:iCs/>
          <w:color w:val="1F497D"/>
          <w:lang w:val="en-US"/>
        </w:rPr>
        <w:t>And</w:t>
      </w:r>
      <w:proofErr w:type="gramEnd"/>
      <w:r>
        <w:rPr>
          <w:rFonts w:ascii="Calibri" w:hAnsi="Calibri" w:cs="Calibri"/>
          <w:i/>
          <w:iCs/>
          <w:color w:val="1F497D"/>
          <w:lang w:val="en-US"/>
        </w:rPr>
        <w:t xml:space="preserve"> we think that that’s what’s happening here: in particular tenured staff members – which I’m part of – have become institutionalized and consider what we have as imperfect, but the best we have. </w:t>
      </w:r>
      <w:proofErr w:type="gramStart"/>
      <w:r>
        <w:rPr>
          <w:rFonts w:ascii="Calibri" w:hAnsi="Calibri" w:cs="Calibri"/>
          <w:i/>
          <w:iCs/>
          <w:color w:val="1F497D"/>
          <w:lang w:val="en-US"/>
        </w:rPr>
        <w:t>But</w:t>
      </w:r>
      <w:proofErr w:type="gramEnd"/>
      <w:r>
        <w:rPr>
          <w:rFonts w:ascii="Calibri" w:hAnsi="Calibri" w:cs="Calibri"/>
          <w:i/>
          <w:iCs/>
          <w:color w:val="1F497D"/>
          <w:lang w:val="en-US"/>
        </w:rPr>
        <w:t xml:space="preserve"> we’ve had the same system of writing papers and submitting them to journals for peer review since 1665 – more than 350 years! </w:t>
      </w:r>
      <w:proofErr w:type="gramStart"/>
      <w:r>
        <w:rPr>
          <w:rFonts w:ascii="Calibri" w:hAnsi="Calibri" w:cs="Calibri"/>
          <w:i/>
          <w:iCs/>
          <w:color w:val="1F497D"/>
          <w:lang w:val="en-US"/>
        </w:rPr>
        <w:t>So</w:t>
      </w:r>
      <w:proofErr w:type="gramEnd"/>
      <w:r>
        <w:rPr>
          <w:rFonts w:ascii="Calibri" w:hAnsi="Calibri" w:cs="Calibri"/>
          <w:i/>
          <w:iCs/>
          <w:color w:val="1F497D"/>
          <w:lang w:val="en-US"/>
        </w:rPr>
        <w:t xml:space="preserve"> we think it’s </w:t>
      </w:r>
      <w:r>
        <w:rPr>
          <w:rFonts w:ascii="Calibri" w:hAnsi="Calibri" w:cs="Calibri"/>
          <w:i/>
          <w:iCs/>
          <w:color w:val="1F497D"/>
          <w:lang w:val="en-US"/>
        </w:rPr>
        <w:lastRenderedPageBreak/>
        <w:t xml:space="preserve">ridiculous that science, which basically is about new ideas and innovation, keeps holding on to such a system that’s </w:t>
      </w:r>
      <w:proofErr w:type="spellStart"/>
      <w:r>
        <w:rPr>
          <w:rFonts w:ascii="Calibri" w:hAnsi="Calibri" w:cs="Calibri"/>
          <w:i/>
          <w:iCs/>
          <w:color w:val="1F497D"/>
          <w:lang w:val="en-US"/>
        </w:rPr>
        <w:t>waaaaaayyyy</w:t>
      </w:r>
      <w:proofErr w:type="spellEnd"/>
      <w:r>
        <w:rPr>
          <w:rFonts w:ascii="Calibri" w:hAnsi="Calibri" w:cs="Calibri"/>
          <w:i/>
          <w:iCs/>
          <w:color w:val="1F497D"/>
          <w:lang w:val="en-US"/>
        </w:rPr>
        <w:t xml:space="preserve"> outdated. </w:t>
      </w:r>
      <w:proofErr w:type="gramStart"/>
      <w:r>
        <w:rPr>
          <w:rFonts w:ascii="Calibri" w:hAnsi="Calibri" w:cs="Calibri"/>
          <w:i/>
          <w:iCs/>
          <w:color w:val="1F497D"/>
          <w:lang w:val="en-US"/>
        </w:rPr>
        <w:t>But</w:t>
      </w:r>
      <w:proofErr w:type="gramEnd"/>
      <w:r>
        <w:rPr>
          <w:rFonts w:ascii="Calibri" w:hAnsi="Calibri" w:cs="Calibri"/>
          <w:i/>
          <w:iCs/>
          <w:color w:val="1F497D"/>
          <w:lang w:val="en-US"/>
        </w:rPr>
        <w:t xml:space="preserve"> as long as those in power to change the system – the professors, deans, rectors, editors – are comfortable in the old system, they have no incentive to change it.</w:t>
      </w:r>
    </w:p>
    <w:p w14:paraId="0A8590BD" w14:textId="77777777" w:rsidR="004613BC" w:rsidRDefault="004613BC" w:rsidP="004613BC">
      <w:pPr>
        <w:rPr>
          <w:rFonts w:ascii="Calibri" w:hAnsi="Calibri" w:cs="Calibri"/>
          <w:lang w:val="en-US"/>
        </w:rPr>
      </w:pPr>
      <w:r>
        <w:rPr>
          <w:rFonts w:ascii="Calibri" w:hAnsi="Calibri" w:cs="Calibri"/>
          <w:color w:val="1F497D"/>
          <w:lang w:val="en-US"/>
        </w:rPr>
        <w:t> </w:t>
      </w:r>
    </w:p>
    <w:p w14:paraId="410E529D" w14:textId="77777777" w:rsidR="004613BC" w:rsidRDefault="004613BC" w:rsidP="004613BC">
      <w:pPr>
        <w:rPr>
          <w:rFonts w:ascii="Calibri" w:hAnsi="Calibri" w:cs="Calibri"/>
          <w:lang w:val="en-US"/>
        </w:rPr>
      </w:pPr>
      <w:r w:rsidRPr="00341733">
        <w:rPr>
          <w:rFonts w:ascii="Calibri" w:hAnsi="Calibri" w:cs="Calibri"/>
          <w:color w:val="1F497D"/>
        </w:rPr>
        <w:t xml:space="preserve">•             </w:t>
      </w:r>
      <w:proofErr w:type="spellStart"/>
      <w:r w:rsidRPr="00341733">
        <w:rPr>
          <w:rFonts w:ascii="Calibri" w:hAnsi="Calibri" w:cs="Calibri"/>
          <w:color w:val="1F497D"/>
        </w:rPr>
        <w:t>Cliche</w:t>
      </w:r>
      <w:proofErr w:type="spellEnd"/>
      <w:r w:rsidRPr="00341733">
        <w:rPr>
          <w:rFonts w:ascii="Calibri" w:hAnsi="Calibri" w:cs="Calibri"/>
          <w:color w:val="1F497D"/>
        </w:rPr>
        <w:t xml:space="preserve">: het draait allemaal om geld en macht. </w:t>
      </w:r>
      <w:proofErr w:type="spellStart"/>
      <w:r>
        <w:rPr>
          <w:rFonts w:ascii="Calibri" w:hAnsi="Calibri" w:cs="Calibri"/>
          <w:color w:val="1F497D"/>
          <w:lang w:val="en-US"/>
        </w:rPr>
        <w:t>Waar</w:t>
      </w:r>
      <w:proofErr w:type="spellEnd"/>
      <w:r>
        <w:rPr>
          <w:rFonts w:ascii="Calibri" w:hAnsi="Calibri" w:cs="Calibri"/>
          <w:color w:val="1F497D"/>
          <w:lang w:val="en-US"/>
        </w:rPr>
        <w:t>?</w:t>
      </w:r>
    </w:p>
    <w:p w14:paraId="5D843477" w14:textId="77777777" w:rsidR="004613BC" w:rsidRDefault="004613BC" w:rsidP="004613BC">
      <w:pPr>
        <w:rPr>
          <w:rFonts w:ascii="Calibri" w:hAnsi="Calibri" w:cs="Calibri"/>
          <w:lang w:val="en-US"/>
        </w:rPr>
      </w:pPr>
      <w:r>
        <w:rPr>
          <w:rFonts w:ascii="Calibri" w:hAnsi="Calibri" w:cs="Calibri"/>
          <w:i/>
          <w:iCs/>
          <w:color w:val="1F497D"/>
          <w:lang w:val="en-US"/>
        </w:rPr>
        <w:t>[HANS] Yes and no. Sure, a new system is threatening for those who have become succe</w:t>
      </w:r>
      <w:r w:rsidR="002D56B6">
        <w:rPr>
          <w:rFonts w:ascii="Calibri" w:hAnsi="Calibri" w:cs="Calibri"/>
          <w:i/>
          <w:iCs/>
          <w:color w:val="1F497D"/>
          <w:lang w:val="en-US"/>
        </w:rPr>
        <w:t>s</w:t>
      </w:r>
      <w:r>
        <w:rPr>
          <w:rFonts w:ascii="Calibri" w:hAnsi="Calibri" w:cs="Calibri"/>
          <w:i/>
          <w:iCs/>
          <w:color w:val="1F497D"/>
          <w:lang w:val="en-US"/>
        </w:rPr>
        <w:t xml:space="preserve">sful in the old system, and in </w:t>
      </w:r>
      <w:proofErr w:type="gramStart"/>
      <w:r>
        <w:rPr>
          <w:rFonts w:ascii="Calibri" w:hAnsi="Calibri" w:cs="Calibri"/>
          <w:i/>
          <w:iCs/>
          <w:color w:val="1F497D"/>
          <w:lang w:val="en-US"/>
        </w:rPr>
        <w:t>particular</w:t>
      </w:r>
      <w:proofErr w:type="gramEnd"/>
      <w:r>
        <w:rPr>
          <w:rFonts w:ascii="Calibri" w:hAnsi="Calibri" w:cs="Calibri"/>
          <w:i/>
          <w:iCs/>
          <w:color w:val="1F497D"/>
          <w:lang w:val="en-US"/>
        </w:rPr>
        <w:t xml:space="preserve"> for those who still benefit from the old system. </w:t>
      </w:r>
      <w:proofErr w:type="gramStart"/>
      <w:r>
        <w:rPr>
          <w:rFonts w:ascii="Calibri" w:hAnsi="Calibri" w:cs="Calibri"/>
          <w:i/>
          <w:iCs/>
          <w:color w:val="1F497D"/>
          <w:lang w:val="en-US"/>
        </w:rPr>
        <w:t>But</w:t>
      </w:r>
      <w:proofErr w:type="gramEnd"/>
      <w:r>
        <w:rPr>
          <w:rFonts w:ascii="Calibri" w:hAnsi="Calibri" w:cs="Calibri"/>
          <w:i/>
          <w:iCs/>
          <w:color w:val="1F497D"/>
          <w:lang w:val="en-US"/>
        </w:rPr>
        <w:t xml:space="preserve"> there has also been a lack of feasible alternatives. For understanding where to go, you need a clear vision </w:t>
      </w:r>
      <w:proofErr w:type="gramStart"/>
      <w:r>
        <w:rPr>
          <w:rFonts w:ascii="Calibri" w:hAnsi="Calibri" w:cs="Calibri"/>
          <w:i/>
          <w:iCs/>
          <w:color w:val="1F497D"/>
          <w:lang w:val="en-US"/>
        </w:rPr>
        <w:t>of what a better future may look like, and a roadmap regarding how to get there</w:t>
      </w:r>
      <w:proofErr w:type="gramEnd"/>
      <w:r>
        <w:rPr>
          <w:rFonts w:ascii="Calibri" w:hAnsi="Calibri" w:cs="Calibri"/>
          <w:i/>
          <w:iCs/>
          <w:color w:val="1F497D"/>
          <w:lang w:val="en-US"/>
        </w:rPr>
        <w:t xml:space="preserve">. That has been missing until now, but </w:t>
      </w:r>
      <w:proofErr w:type="gramStart"/>
      <w:r>
        <w:rPr>
          <w:rFonts w:ascii="Calibri" w:hAnsi="Calibri" w:cs="Calibri"/>
          <w:i/>
          <w:iCs/>
          <w:color w:val="1F497D"/>
          <w:lang w:val="en-US"/>
        </w:rPr>
        <w:t>we’ve</w:t>
      </w:r>
      <w:proofErr w:type="gramEnd"/>
      <w:r>
        <w:rPr>
          <w:rFonts w:ascii="Calibri" w:hAnsi="Calibri" w:cs="Calibri"/>
          <w:i/>
          <w:iCs/>
          <w:color w:val="1F497D"/>
          <w:lang w:val="en-US"/>
        </w:rPr>
        <w:t xml:space="preserve"> already shared our vision and ideas with quite some researchers, and even very established and currently succe</w:t>
      </w:r>
      <w:r w:rsidR="002D56B6">
        <w:rPr>
          <w:rFonts w:ascii="Calibri" w:hAnsi="Calibri" w:cs="Calibri"/>
          <w:i/>
          <w:iCs/>
          <w:color w:val="1F497D"/>
          <w:lang w:val="en-US"/>
        </w:rPr>
        <w:t>s</w:t>
      </w:r>
      <w:r>
        <w:rPr>
          <w:rFonts w:ascii="Calibri" w:hAnsi="Calibri" w:cs="Calibri"/>
          <w:i/>
          <w:iCs/>
          <w:color w:val="1F497D"/>
          <w:lang w:val="en-US"/>
        </w:rPr>
        <w:t xml:space="preserve">sful researchers are highly enthusiastic about it. </w:t>
      </w:r>
      <w:proofErr w:type="gramStart"/>
      <w:r>
        <w:rPr>
          <w:rFonts w:ascii="Calibri" w:hAnsi="Calibri" w:cs="Calibri"/>
          <w:i/>
          <w:iCs/>
          <w:color w:val="1F497D"/>
          <w:lang w:val="en-US"/>
        </w:rPr>
        <w:t>So</w:t>
      </w:r>
      <w:proofErr w:type="gramEnd"/>
      <w:r>
        <w:rPr>
          <w:rFonts w:ascii="Calibri" w:hAnsi="Calibri" w:cs="Calibri"/>
          <w:i/>
          <w:iCs/>
          <w:color w:val="1F497D"/>
          <w:lang w:val="en-US"/>
        </w:rPr>
        <w:t xml:space="preserve"> we’re convinced that once our system is ready, people will start seeing the many benefits compared to the old system. </w:t>
      </w:r>
    </w:p>
    <w:p w14:paraId="33DD947F" w14:textId="77777777" w:rsidR="004613BC" w:rsidRDefault="004613BC" w:rsidP="004613BC">
      <w:pPr>
        <w:rPr>
          <w:rFonts w:ascii="Calibri" w:hAnsi="Calibri" w:cs="Calibri"/>
          <w:lang w:val="en-US"/>
        </w:rPr>
      </w:pPr>
      <w:r>
        <w:rPr>
          <w:rFonts w:ascii="Calibri" w:hAnsi="Calibri" w:cs="Calibri"/>
          <w:color w:val="1F497D"/>
          <w:lang w:val="en-US"/>
        </w:rPr>
        <w:t> </w:t>
      </w:r>
    </w:p>
    <w:p w14:paraId="569688C1" w14:textId="77777777" w:rsidR="004613BC" w:rsidRPr="00341733" w:rsidRDefault="004613BC" w:rsidP="004613BC">
      <w:pPr>
        <w:rPr>
          <w:rFonts w:ascii="Calibri" w:hAnsi="Calibri" w:cs="Calibri"/>
        </w:rPr>
      </w:pPr>
      <w:r w:rsidRPr="00341733">
        <w:rPr>
          <w:rFonts w:ascii="Calibri" w:hAnsi="Calibri" w:cs="Calibri"/>
          <w:color w:val="1F497D"/>
        </w:rPr>
        <w:t xml:space="preserve">•             Wat is volgens jullie belangrijkste stap naar meer open </w:t>
      </w:r>
      <w:proofErr w:type="spellStart"/>
      <w:r w:rsidRPr="00341733">
        <w:rPr>
          <w:rFonts w:ascii="Calibri" w:hAnsi="Calibri" w:cs="Calibri"/>
          <w:color w:val="1F497D"/>
        </w:rPr>
        <w:t>science</w:t>
      </w:r>
      <w:proofErr w:type="spellEnd"/>
      <w:r w:rsidRPr="00341733">
        <w:rPr>
          <w:rFonts w:ascii="Calibri" w:hAnsi="Calibri" w:cs="Calibri"/>
          <w:color w:val="1F497D"/>
        </w:rPr>
        <w:t xml:space="preserve"> en open access?</w:t>
      </w:r>
    </w:p>
    <w:p w14:paraId="68092BED" w14:textId="60F00BD7" w:rsidR="004613BC" w:rsidRDefault="004613BC" w:rsidP="004613BC">
      <w:pPr>
        <w:rPr>
          <w:rFonts w:ascii="Calibri" w:hAnsi="Calibri" w:cs="Calibri"/>
          <w:lang w:val="en-US"/>
        </w:rPr>
      </w:pPr>
      <w:r>
        <w:rPr>
          <w:rFonts w:ascii="Calibri" w:hAnsi="Calibri" w:cs="Calibri"/>
          <w:i/>
          <w:iCs/>
          <w:color w:val="1F497D"/>
          <w:lang w:val="en-US"/>
        </w:rPr>
        <w:t xml:space="preserve">[MARINO] </w:t>
      </w:r>
      <w:commentRangeStart w:id="15"/>
      <w:r w:rsidR="0083357E">
        <w:rPr>
          <w:rStyle w:val="CommentReference"/>
        </w:rPr>
        <w:commentReference w:id="16"/>
      </w:r>
      <w:commentRangeEnd w:id="15"/>
      <w:r w:rsidR="00341733">
        <w:rPr>
          <w:rStyle w:val="CommentReference"/>
        </w:rPr>
        <w:commentReference w:id="15"/>
      </w:r>
      <w:r w:rsidR="002D56B6">
        <w:rPr>
          <w:rFonts w:ascii="Calibri" w:hAnsi="Calibri" w:cs="Calibri"/>
          <w:i/>
          <w:iCs/>
          <w:color w:val="FF0000"/>
          <w:lang w:val="en-US"/>
        </w:rPr>
        <w:t xml:space="preserve">Well, </w:t>
      </w:r>
      <w:proofErr w:type="gramStart"/>
      <w:r w:rsidR="002D56B6">
        <w:rPr>
          <w:rFonts w:ascii="Calibri" w:hAnsi="Calibri" w:cs="Calibri"/>
          <w:i/>
          <w:iCs/>
          <w:color w:val="FF0000"/>
          <w:lang w:val="en-US"/>
        </w:rPr>
        <w:t>that’s</w:t>
      </w:r>
      <w:proofErr w:type="gramEnd"/>
      <w:r w:rsidR="002D56B6">
        <w:rPr>
          <w:rFonts w:ascii="Calibri" w:hAnsi="Calibri" w:cs="Calibri"/>
          <w:i/>
          <w:iCs/>
          <w:color w:val="FF0000"/>
          <w:lang w:val="en-US"/>
        </w:rPr>
        <w:t xml:space="preserve"> easy: start publishing in the new system </w:t>
      </w:r>
      <w:r w:rsidR="002D56B6" w:rsidRPr="002D56B6">
        <w:rPr>
          <mc:AlternateContent>
            <mc:Choice Requires="w16se">
              <w:rFonts w:ascii="Calibri" w:hAnsi="Calibri" w:cs="Calibri"/>
            </mc:Choice>
            <mc:Fallback>
              <w:rFonts w:ascii="Segoe UI Emoji" w:eastAsia="Segoe UI Emoji" w:hAnsi="Segoe UI Emoji" w:cs="Segoe UI Emoji"/>
            </mc:Fallback>
          </mc:AlternateContent>
          <w:i/>
          <w:iCs/>
          <w:color w:val="FF0000"/>
          <w:lang w:val="en-US"/>
        </w:rPr>
        <mc:AlternateContent>
          <mc:Choice Requires="w16se">
            <w16se:symEx w16se:font="Segoe UI Emoji" w16se:char="1F60A"/>
          </mc:Choice>
          <mc:Fallback>
            <w:t>😊</w:t>
          </mc:Fallback>
        </mc:AlternateContent>
      </w:r>
      <w:r w:rsidR="002D56B6">
        <w:rPr>
          <w:rFonts w:ascii="Calibri" w:hAnsi="Calibri" w:cs="Calibri"/>
          <w:i/>
          <w:iCs/>
          <w:color w:val="FF0000"/>
          <w:lang w:val="en-US"/>
        </w:rPr>
        <w:t xml:space="preserve">. </w:t>
      </w:r>
      <w:proofErr w:type="gramStart"/>
      <w:r w:rsidR="002D56B6">
        <w:rPr>
          <w:rFonts w:ascii="Calibri" w:hAnsi="Calibri" w:cs="Calibri"/>
          <w:i/>
          <w:iCs/>
          <w:color w:val="FF0000"/>
          <w:lang w:val="en-US"/>
        </w:rPr>
        <w:t>But</w:t>
      </w:r>
      <w:proofErr w:type="gramEnd"/>
      <w:r w:rsidR="002D56B6">
        <w:rPr>
          <w:rFonts w:ascii="Calibri" w:hAnsi="Calibri" w:cs="Calibri"/>
          <w:i/>
          <w:iCs/>
          <w:color w:val="FF0000"/>
          <w:lang w:val="en-US"/>
        </w:rPr>
        <w:t xml:space="preserve"> regarding the old system: It should simply be the standard</w:t>
      </w:r>
      <w:r>
        <w:rPr>
          <w:rFonts w:ascii="Calibri" w:hAnsi="Calibri" w:cs="Calibri"/>
          <w:i/>
          <w:iCs/>
          <w:color w:val="FF0000"/>
          <w:lang w:val="en-US"/>
        </w:rPr>
        <w:t xml:space="preserve"> in science that everything is open, unless there are pressing reasons why that cannot happen. </w:t>
      </w:r>
      <w:proofErr w:type="gramStart"/>
      <w:r w:rsidR="002D56B6">
        <w:rPr>
          <w:rFonts w:ascii="Calibri" w:hAnsi="Calibri" w:cs="Calibri"/>
          <w:i/>
          <w:iCs/>
          <w:color w:val="FF0000"/>
          <w:lang w:val="en-US"/>
        </w:rPr>
        <w:t>So</w:t>
      </w:r>
      <w:proofErr w:type="gramEnd"/>
      <w:r>
        <w:rPr>
          <w:rFonts w:ascii="Calibri" w:hAnsi="Calibri" w:cs="Calibri"/>
          <w:i/>
          <w:iCs/>
          <w:color w:val="FF0000"/>
          <w:lang w:val="en-US"/>
        </w:rPr>
        <w:t xml:space="preserve"> funders (that includes universities via first money-stream) </w:t>
      </w:r>
      <w:r w:rsidR="002D56B6">
        <w:rPr>
          <w:rFonts w:ascii="Calibri" w:hAnsi="Calibri" w:cs="Calibri"/>
          <w:i/>
          <w:iCs/>
          <w:color w:val="FF0000"/>
          <w:lang w:val="en-US"/>
        </w:rPr>
        <w:t xml:space="preserve">should </w:t>
      </w:r>
      <w:r>
        <w:rPr>
          <w:rFonts w:ascii="Calibri" w:hAnsi="Calibri" w:cs="Calibri"/>
          <w:i/>
          <w:iCs/>
          <w:color w:val="FF0000"/>
          <w:lang w:val="en-US"/>
        </w:rPr>
        <w:t xml:space="preserve">require that publications are always open and cannot be put behind paywalls (Plan S is a start towards this goal, but also limited in its execution). OA negotiators, such as those making the deals on behalf of Dutch universities, </w:t>
      </w:r>
      <w:r w:rsidR="002D56B6">
        <w:rPr>
          <w:rFonts w:ascii="Calibri" w:hAnsi="Calibri" w:cs="Calibri"/>
          <w:i/>
          <w:iCs/>
          <w:color w:val="FF0000"/>
          <w:lang w:val="en-US"/>
        </w:rPr>
        <w:t>should not</w:t>
      </w:r>
      <w:r>
        <w:rPr>
          <w:rFonts w:ascii="Calibri" w:hAnsi="Calibri" w:cs="Calibri"/>
          <w:i/>
          <w:iCs/>
          <w:color w:val="FF0000"/>
          <w:lang w:val="en-US"/>
        </w:rPr>
        <w:t xml:space="preserve"> accept </w:t>
      </w:r>
      <w:r w:rsidR="002D56B6">
        <w:rPr>
          <w:rFonts w:ascii="Calibri" w:hAnsi="Calibri" w:cs="Calibri"/>
          <w:i/>
          <w:iCs/>
          <w:color w:val="FF0000"/>
          <w:lang w:val="en-US"/>
        </w:rPr>
        <w:t xml:space="preserve">anything </w:t>
      </w:r>
      <w:r>
        <w:rPr>
          <w:rFonts w:ascii="Calibri" w:hAnsi="Calibri" w:cs="Calibri"/>
          <w:i/>
          <w:iCs/>
          <w:color w:val="FF0000"/>
          <w:lang w:val="en-US"/>
        </w:rPr>
        <w:t xml:space="preserve">less than 100% open. </w:t>
      </w:r>
      <w:r w:rsidR="002D56B6">
        <w:rPr>
          <w:rFonts w:ascii="Calibri" w:hAnsi="Calibri" w:cs="Calibri"/>
          <w:i/>
          <w:iCs/>
          <w:color w:val="FF0000"/>
          <w:lang w:val="en-US"/>
        </w:rPr>
        <w:t>J</w:t>
      </w:r>
      <w:r>
        <w:rPr>
          <w:rFonts w:ascii="Calibri" w:hAnsi="Calibri" w:cs="Calibri"/>
          <w:i/>
          <w:iCs/>
          <w:color w:val="FF0000"/>
          <w:lang w:val="en-US"/>
        </w:rPr>
        <w:t xml:space="preserve">ournals should start to massively adopt open science principles and require the ‘open, unless’ principle. </w:t>
      </w:r>
      <w:commentRangeStart w:id="17"/>
      <w:r w:rsidR="0083357E">
        <w:rPr>
          <w:rStyle w:val="CommentReference"/>
        </w:rPr>
        <w:commentReference w:id="18"/>
      </w:r>
      <w:commentRangeEnd w:id="17"/>
      <w:r w:rsidR="00341733">
        <w:rPr>
          <w:rStyle w:val="CommentReference"/>
        </w:rPr>
        <w:commentReference w:id="17"/>
      </w:r>
    </w:p>
    <w:p w14:paraId="42E71ECE" w14:textId="77777777" w:rsidR="004613BC" w:rsidRDefault="004613BC" w:rsidP="004613BC">
      <w:pPr>
        <w:rPr>
          <w:rFonts w:ascii="Calibri" w:hAnsi="Calibri" w:cs="Calibri"/>
          <w:lang w:val="en-US"/>
        </w:rPr>
      </w:pPr>
      <w:r>
        <w:rPr>
          <w:rFonts w:ascii="Calibri" w:hAnsi="Calibri" w:cs="Calibri"/>
          <w:color w:val="1F497D"/>
          <w:lang w:val="en-US"/>
        </w:rPr>
        <w:t> </w:t>
      </w:r>
    </w:p>
    <w:p w14:paraId="37959A68" w14:textId="77777777" w:rsidR="004613BC" w:rsidRDefault="004613BC" w:rsidP="004613BC">
      <w:pPr>
        <w:rPr>
          <w:rFonts w:ascii="Calibri" w:hAnsi="Calibri" w:cs="Calibri"/>
          <w:lang w:val="en-US"/>
        </w:rPr>
      </w:pPr>
      <w:r>
        <w:rPr>
          <w:rFonts w:ascii="Calibri" w:hAnsi="Calibri" w:cs="Calibri"/>
          <w:color w:val="1F497D"/>
          <w:lang w:val="en-US"/>
        </w:rPr>
        <w:t xml:space="preserve">•             </w:t>
      </w:r>
      <w:proofErr w:type="spellStart"/>
      <w:r>
        <w:rPr>
          <w:rFonts w:ascii="Calibri" w:hAnsi="Calibri" w:cs="Calibri"/>
          <w:color w:val="1F497D"/>
          <w:lang w:val="en-US"/>
        </w:rPr>
        <w:t>Oproep</w:t>
      </w:r>
      <w:proofErr w:type="spellEnd"/>
      <w:r>
        <w:rPr>
          <w:rFonts w:ascii="Calibri" w:hAnsi="Calibri" w:cs="Calibri"/>
          <w:color w:val="1F497D"/>
          <w:lang w:val="en-US"/>
        </w:rPr>
        <w:t xml:space="preserve"> </w:t>
      </w:r>
      <w:proofErr w:type="spellStart"/>
      <w:r>
        <w:rPr>
          <w:rFonts w:ascii="Calibri" w:hAnsi="Calibri" w:cs="Calibri"/>
          <w:color w:val="1F497D"/>
          <w:lang w:val="en-US"/>
        </w:rPr>
        <w:t>aan</w:t>
      </w:r>
      <w:proofErr w:type="spellEnd"/>
      <w:r>
        <w:rPr>
          <w:rFonts w:ascii="Calibri" w:hAnsi="Calibri" w:cs="Calibri"/>
          <w:color w:val="1F497D"/>
          <w:lang w:val="en-US"/>
        </w:rPr>
        <w:t xml:space="preserve"> de </w:t>
      </w:r>
      <w:proofErr w:type="spellStart"/>
      <w:r>
        <w:rPr>
          <w:rFonts w:ascii="Calibri" w:hAnsi="Calibri" w:cs="Calibri"/>
          <w:color w:val="1F497D"/>
          <w:lang w:val="en-US"/>
        </w:rPr>
        <w:t>zaal</w:t>
      </w:r>
      <w:proofErr w:type="spellEnd"/>
      <w:r>
        <w:rPr>
          <w:rFonts w:ascii="Calibri" w:hAnsi="Calibri" w:cs="Calibri"/>
          <w:color w:val="1F497D"/>
          <w:lang w:val="en-US"/>
        </w:rPr>
        <w:t>?</w:t>
      </w:r>
    </w:p>
    <w:p w14:paraId="01514BE5" w14:textId="77777777" w:rsidR="004613BC" w:rsidRDefault="004613BC" w:rsidP="004613BC">
      <w:pPr>
        <w:rPr>
          <w:rFonts w:ascii="Calibri" w:hAnsi="Calibri" w:cs="Calibri"/>
          <w:lang w:val="en-US"/>
        </w:rPr>
      </w:pPr>
      <w:r>
        <w:rPr>
          <w:rFonts w:ascii="Calibri" w:hAnsi="Calibri" w:cs="Calibri"/>
          <w:i/>
          <w:iCs/>
          <w:color w:val="1F497D"/>
          <w:lang w:val="en-US"/>
        </w:rPr>
        <w:t xml:space="preserve">[HANS] </w:t>
      </w:r>
      <w:proofErr w:type="gramStart"/>
      <w:r>
        <w:rPr>
          <w:rFonts w:ascii="Calibri" w:hAnsi="Calibri" w:cs="Calibri"/>
          <w:i/>
          <w:iCs/>
          <w:color w:val="1F497D"/>
          <w:lang w:val="en-US"/>
        </w:rPr>
        <w:t>We’d</w:t>
      </w:r>
      <w:proofErr w:type="gramEnd"/>
      <w:r>
        <w:rPr>
          <w:rFonts w:ascii="Calibri" w:hAnsi="Calibri" w:cs="Calibri"/>
          <w:i/>
          <w:iCs/>
          <w:color w:val="1F497D"/>
          <w:lang w:val="en-US"/>
        </w:rPr>
        <w:t xml:space="preserve"> love to hear what you think about our ideas and are open to any input or suggestions, so please let us know after this session or via email.</w:t>
      </w:r>
    </w:p>
    <w:p w14:paraId="26D947F1" w14:textId="5190BD77" w:rsidR="004613BC" w:rsidRDefault="004613BC" w:rsidP="004613BC">
      <w:pPr>
        <w:rPr>
          <w:rFonts w:ascii="Calibri" w:hAnsi="Calibri" w:cs="Calibri"/>
          <w:lang w:val="en-US"/>
        </w:rPr>
      </w:pPr>
      <w:r>
        <w:rPr>
          <w:rFonts w:ascii="Calibri" w:hAnsi="Calibri" w:cs="Calibri"/>
          <w:i/>
          <w:iCs/>
          <w:color w:val="1F497D"/>
          <w:lang w:val="en-US"/>
        </w:rPr>
        <w:t xml:space="preserve">[MARINO] </w:t>
      </w:r>
      <w:r w:rsidR="0083357E">
        <w:rPr>
          <w:rFonts w:ascii="Calibri" w:hAnsi="Calibri" w:cs="Calibri"/>
          <w:i/>
          <w:iCs/>
          <w:color w:val="1F497D"/>
          <w:lang w:val="en-US"/>
        </w:rPr>
        <w:t xml:space="preserve">Open science needs everyone’s involvement. </w:t>
      </w:r>
      <w:commentRangeStart w:id="19"/>
      <w:r w:rsidR="0083357E">
        <w:rPr>
          <w:rStyle w:val="CommentReference"/>
        </w:rPr>
        <w:commentReference w:id="20"/>
      </w:r>
      <w:commentRangeEnd w:id="19"/>
      <w:r w:rsidR="00341733">
        <w:rPr>
          <w:rStyle w:val="CommentReference"/>
        </w:rPr>
        <w:commentReference w:id="19"/>
      </w:r>
      <w:r w:rsidR="0083357E">
        <w:rPr>
          <w:rFonts w:ascii="Calibri" w:hAnsi="Calibri" w:cs="Calibri"/>
          <w:i/>
          <w:iCs/>
          <w:color w:val="FF0000"/>
          <w:lang w:val="en-US"/>
        </w:rPr>
        <w:t>To help you with it, you can join the</w:t>
      </w:r>
      <w:r>
        <w:rPr>
          <w:rFonts w:ascii="Calibri" w:hAnsi="Calibri" w:cs="Calibri"/>
          <w:color w:val="FF0000"/>
          <w:lang w:val="en-US"/>
        </w:rPr>
        <w:t xml:space="preserve"> Open Science Community Tilburg or join the </w:t>
      </w:r>
      <w:commentRangeStart w:id="21"/>
      <w:commentRangeStart w:id="22"/>
      <w:proofErr w:type="spellStart"/>
      <w:r>
        <w:rPr>
          <w:rFonts w:ascii="Calibri" w:hAnsi="Calibri" w:cs="Calibri"/>
          <w:color w:val="FF0000"/>
          <w:lang w:val="en-US"/>
        </w:rPr>
        <w:t>ReproducibliTea</w:t>
      </w:r>
      <w:proofErr w:type="spellEnd"/>
      <w:r>
        <w:rPr>
          <w:rFonts w:ascii="Calibri" w:hAnsi="Calibri" w:cs="Calibri"/>
          <w:color w:val="FF0000"/>
          <w:lang w:val="en-US"/>
        </w:rPr>
        <w:t xml:space="preserve"> Club </w:t>
      </w:r>
      <w:commentRangeEnd w:id="21"/>
      <w:r w:rsidR="0083357E">
        <w:rPr>
          <w:rStyle w:val="CommentReference"/>
        </w:rPr>
        <w:commentReference w:id="21"/>
      </w:r>
      <w:commentRangeEnd w:id="22"/>
      <w:r w:rsidR="00341733">
        <w:rPr>
          <w:rStyle w:val="CommentReference"/>
        </w:rPr>
        <w:commentReference w:id="22"/>
      </w:r>
      <w:r w:rsidR="0083357E">
        <w:rPr>
          <w:rStyle w:val="CommentReference"/>
        </w:rPr>
        <w:commentReference w:id="23"/>
      </w:r>
      <w:r>
        <w:rPr>
          <w:rFonts w:ascii="Calibri" w:hAnsi="Calibri" w:cs="Calibri"/>
          <w:color w:val="FF0000"/>
          <w:lang w:val="en-US"/>
        </w:rPr>
        <w:t xml:space="preserve">here in </w:t>
      </w:r>
      <w:commentRangeStart w:id="24"/>
      <w:r>
        <w:rPr>
          <w:rFonts w:ascii="Calibri" w:hAnsi="Calibri" w:cs="Calibri"/>
          <w:color w:val="FF0000"/>
          <w:lang w:val="en-US"/>
        </w:rPr>
        <w:t>Tilburg</w:t>
      </w:r>
      <w:commentRangeEnd w:id="24"/>
      <w:r w:rsidR="0083357E">
        <w:rPr>
          <w:rStyle w:val="CommentReference"/>
        </w:rPr>
        <w:commentReference w:id="24"/>
      </w:r>
      <w:r>
        <w:rPr>
          <w:rFonts w:ascii="Calibri" w:hAnsi="Calibri" w:cs="Calibri"/>
          <w:color w:val="FF0000"/>
          <w:lang w:val="en-US"/>
        </w:rPr>
        <w:t>.</w:t>
      </w:r>
    </w:p>
    <w:p w14:paraId="78A9A16B" w14:textId="77777777" w:rsidR="00C876F1" w:rsidRPr="00615166" w:rsidRDefault="00615166">
      <w:bookmarkStart w:id="25" w:name="_GoBack"/>
      <w:bookmarkEnd w:id="25"/>
    </w:p>
    <w:sectPr w:rsidR="00C876F1" w:rsidRPr="0061516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ohannes van Dijk" w:date="2019-10-21T21:32:00Z" w:initials="JvD">
    <w:p w14:paraId="79944E16" w14:textId="77777777" w:rsidR="004613BC" w:rsidRPr="007C464E" w:rsidRDefault="004613BC">
      <w:pPr>
        <w:pStyle w:val="CommentText"/>
        <w:rPr>
          <w:lang w:val="en-US"/>
        </w:rPr>
      </w:pPr>
      <w:r>
        <w:rPr>
          <w:rStyle w:val="CommentReference"/>
        </w:rPr>
        <w:annotationRef/>
      </w:r>
      <w:r>
        <w:t xml:space="preserve">Waarom heb je hier 3 van gemaakt? Want dit is wat we in onze </w:t>
      </w:r>
      <w:proofErr w:type="spellStart"/>
      <w:r>
        <w:t>Comf</w:t>
      </w:r>
      <w:proofErr w:type="spellEnd"/>
      <w:r>
        <w:t xml:space="preserve">. </w:t>
      </w:r>
      <w:r w:rsidRPr="007C464E">
        <w:rPr>
          <w:lang w:val="en-US"/>
        </w:rPr>
        <w:t xml:space="preserve">Numb paper </w:t>
      </w:r>
      <w:proofErr w:type="spellStart"/>
      <w:r w:rsidRPr="007C464E">
        <w:rPr>
          <w:lang w:val="en-US"/>
        </w:rPr>
        <w:t>hebben</w:t>
      </w:r>
      <w:proofErr w:type="spellEnd"/>
      <w:r w:rsidRPr="007C464E">
        <w:rPr>
          <w:lang w:val="en-US"/>
        </w:rPr>
        <w:t xml:space="preserve"> </w:t>
      </w:r>
      <w:proofErr w:type="spellStart"/>
      <w:r w:rsidRPr="007C464E">
        <w:rPr>
          <w:lang w:val="en-US"/>
        </w:rPr>
        <w:t>staan</w:t>
      </w:r>
      <w:proofErr w:type="spellEnd"/>
      <w:r w:rsidRPr="007C464E">
        <w:rPr>
          <w:lang w:val="en-US"/>
        </w:rPr>
        <w:t xml:space="preserve">: </w:t>
      </w:r>
      <w:r w:rsidRPr="007C464E">
        <w:rPr>
          <w:rFonts w:cs="Times New Roman"/>
          <w:i/>
          <w:iCs/>
          <w:sz w:val="24"/>
          <w:lang w:val="en-US"/>
        </w:rPr>
        <w:t xml:space="preserve">a recent study among graduate students (90% of which were PhD students) in 26 countries across 234 institutions showed that graduate students “are more than six times as likely to experience depression and anxiety as compared to the general population” (Evans, </w:t>
      </w:r>
      <w:proofErr w:type="spellStart"/>
      <w:r w:rsidRPr="007C464E">
        <w:rPr>
          <w:rFonts w:cs="Times New Roman"/>
          <w:i/>
          <w:iCs/>
          <w:sz w:val="24"/>
          <w:lang w:val="en-US"/>
        </w:rPr>
        <w:t>Bira</w:t>
      </w:r>
      <w:proofErr w:type="spellEnd"/>
      <w:r w:rsidRPr="007C464E">
        <w:rPr>
          <w:rFonts w:cs="Times New Roman"/>
          <w:i/>
          <w:iCs/>
          <w:sz w:val="24"/>
          <w:lang w:val="en-US"/>
        </w:rPr>
        <w:t xml:space="preserve">, </w:t>
      </w:r>
      <w:proofErr w:type="spellStart"/>
      <w:r w:rsidRPr="007C464E">
        <w:rPr>
          <w:rFonts w:cs="Times New Roman"/>
          <w:i/>
          <w:iCs/>
          <w:sz w:val="24"/>
          <w:lang w:val="en-US"/>
        </w:rPr>
        <w:t>Gastelum</w:t>
      </w:r>
      <w:proofErr w:type="spellEnd"/>
      <w:r w:rsidRPr="007C464E">
        <w:rPr>
          <w:rFonts w:cs="Times New Roman"/>
          <w:i/>
          <w:iCs/>
          <w:sz w:val="24"/>
          <w:lang w:val="en-US"/>
        </w:rPr>
        <w:t xml:space="preserve">, Weiss, &amp; </w:t>
      </w:r>
      <w:proofErr w:type="spellStart"/>
      <w:r w:rsidRPr="007C464E">
        <w:rPr>
          <w:rFonts w:cs="Times New Roman"/>
          <w:i/>
          <w:iCs/>
          <w:sz w:val="24"/>
          <w:lang w:val="en-US"/>
        </w:rPr>
        <w:t>Vanderford</w:t>
      </w:r>
      <w:proofErr w:type="spellEnd"/>
      <w:r w:rsidRPr="007C464E">
        <w:rPr>
          <w:rFonts w:cs="Times New Roman"/>
          <w:i/>
          <w:iCs/>
          <w:sz w:val="24"/>
          <w:lang w:val="en-US"/>
        </w:rPr>
        <w:t>, 2018, p. 282).</w:t>
      </w:r>
    </w:p>
  </w:comment>
  <w:comment w:id="4" w:author="J.M. van Zelst" w:date="2019-10-22T09:06:00Z" w:initials="JvZ">
    <w:p w14:paraId="7614BB77" w14:textId="386CEA68" w:rsidR="007C464E" w:rsidRDefault="007C464E">
      <w:pPr>
        <w:pStyle w:val="CommentText"/>
      </w:pPr>
      <w:r>
        <w:rPr>
          <w:rStyle w:val="CommentReference"/>
        </w:rPr>
        <w:annotationRef/>
      </w:r>
      <w:r>
        <w:t>Het nummer verandert een beetje wanneer je de ‘</w:t>
      </w:r>
      <w:proofErr w:type="spellStart"/>
      <w:r>
        <w:t>general</w:t>
      </w:r>
      <w:proofErr w:type="spellEnd"/>
      <w:r>
        <w:t xml:space="preserve"> </w:t>
      </w:r>
      <w:proofErr w:type="spellStart"/>
      <w:r>
        <w:t>population</w:t>
      </w:r>
      <w:proofErr w:type="spellEnd"/>
      <w:r>
        <w:t xml:space="preserve">’ anders definieert. Het is ~3 als je kijkt naar </w:t>
      </w:r>
      <w:proofErr w:type="spellStart"/>
      <w:r>
        <w:t>university-educated</w:t>
      </w:r>
      <w:proofErr w:type="spellEnd"/>
      <w:r>
        <w:t xml:space="preserve"> </w:t>
      </w:r>
      <w:proofErr w:type="spellStart"/>
      <w:r>
        <w:t>general</w:t>
      </w:r>
      <w:proofErr w:type="spellEnd"/>
      <w:r>
        <w:t xml:space="preserve"> </w:t>
      </w:r>
      <w:proofErr w:type="spellStart"/>
      <w:r>
        <w:t>population</w:t>
      </w:r>
      <w:proofErr w:type="spellEnd"/>
      <w:r>
        <w:t xml:space="preserve">, vandaar de </w:t>
      </w:r>
      <w:proofErr w:type="spellStart"/>
      <w:r>
        <w:t>tweak</w:t>
      </w:r>
      <w:proofErr w:type="spellEnd"/>
      <w:r>
        <w:t xml:space="preserve"> in deze context met alleen maar </w:t>
      </w:r>
      <w:proofErr w:type="spellStart"/>
      <w:r>
        <w:t>highly</w:t>
      </w:r>
      <w:proofErr w:type="spellEnd"/>
      <w:r>
        <w:t xml:space="preserve"> </w:t>
      </w:r>
      <w:proofErr w:type="spellStart"/>
      <w:r>
        <w:t>educated</w:t>
      </w:r>
      <w:proofErr w:type="spellEnd"/>
      <w:r>
        <w:t xml:space="preserve"> </w:t>
      </w:r>
      <w:proofErr w:type="spellStart"/>
      <w:r>
        <w:t>people</w:t>
      </w:r>
      <w:proofErr w:type="spellEnd"/>
      <w:r>
        <w:t xml:space="preserve"> in </w:t>
      </w:r>
      <w:proofErr w:type="spellStart"/>
      <w:r>
        <w:t>the</w:t>
      </w:r>
      <w:proofErr w:type="spellEnd"/>
      <w:r>
        <w:t xml:space="preserve"> room.</w:t>
      </w:r>
    </w:p>
  </w:comment>
  <w:comment w:id="10" w:author="Johannes van Dijk" w:date="2019-10-21T21:35:00Z" w:initials="JvD">
    <w:p w14:paraId="4984AB56" w14:textId="77777777" w:rsidR="004613BC" w:rsidRDefault="004613BC">
      <w:pPr>
        <w:pStyle w:val="CommentText"/>
      </w:pPr>
      <w:r>
        <w:rPr>
          <w:rStyle w:val="CommentReference"/>
        </w:rPr>
        <w:annotationRef/>
      </w:r>
      <w:r>
        <w:t xml:space="preserve">Hier vind ik het dus wat lastig dat we niet gewoon Lib. </w:t>
      </w:r>
      <w:proofErr w:type="spellStart"/>
      <w:r>
        <w:t>Science</w:t>
      </w:r>
      <w:proofErr w:type="spellEnd"/>
      <w:r>
        <w:t xml:space="preserve"> kunnen vertegenwoordigen. Hiermee gooien we weer een nieuwe term erin roept het weer extra vragen op waarmee het verhaal nog complexer wordt dan het al is</w:t>
      </w:r>
    </w:p>
  </w:comment>
  <w:comment w:id="16" w:author="Johannes van Dijk" w:date="2019-10-21T21:48:00Z" w:initials="JvD">
    <w:p w14:paraId="01ADDA23" w14:textId="77777777" w:rsidR="0083357E" w:rsidRDefault="0083357E">
      <w:pPr>
        <w:pStyle w:val="CommentText"/>
      </w:pPr>
      <w:r>
        <w:rPr>
          <w:rStyle w:val="CommentReference"/>
        </w:rPr>
        <w:annotationRef/>
      </w:r>
      <w:r>
        <w:t xml:space="preserve">Is </w:t>
      </w:r>
      <w:proofErr w:type="spellStart"/>
      <w:r>
        <w:t>playing</w:t>
      </w:r>
      <w:proofErr w:type="spellEnd"/>
      <w:r>
        <w:t xml:space="preserve"> </w:t>
      </w:r>
      <w:proofErr w:type="spellStart"/>
      <w:r>
        <w:t>with</w:t>
      </w:r>
      <w:proofErr w:type="spellEnd"/>
      <w:r>
        <w:t xml:space="preserve"> </w:t>
      </w:r>
      <w:proofErr w:type="spellStart"/>
      <w:r>
        <w:t>words</w:t>
      </w:r>
      <w:proofErr w:type="spellEnd"/>
      <w:r>
        <w:t xml:space="preserve"> maar inhoudelijk niet relevant, dus zou ik weglaten</w:t>
      </w:r>
    </w:p>
  </w:comment>
  <w:comment w:id="15" w:author="J.M. van Zelst" w:date="2019-10-22T09:19:00Z" w:initials="JvZ">
    <w:p w14:paraId="2ECFD6FE" w14:textId="02EB8AFE" w:rsidR="00341733" w:rsidRDefault="00341733">
      <w:pPr>
        <w:pStyle w:val="CommentText"/>
      </w:pPr>
      <w:r>
        <w:rPr>
          <w:rStyle w:val="CommentReference"/>
        </w:rPr>
        <w:annotationRef/>
      </w:r>
      <w:r>
        <w:t>Akkoord.</w:t>
      </w:r>
    </w:p>
  </w:comment>
  <w:comment w:id="18" w:author="Johannes van Dijk" w:date="2019-10-21T21:49:00Z" w:initials="JvD">
    <w:p w14:paraId="059626AB" w14:textId="77777777" w:rsidR="0083357E" w:rsidRDefault="0083357E">
      <w:pPr>
        <w:pStyle w:val="CommentText"/>
      </w:pPr>
      <w:r>
        <w:rPr>
          <w:rStyle w:val="CommentReference"/>
        </w:rPr>
        <w:annotationRef/>
      </w:r>
      <w:r>
        <w:t xml:space="preserve">Zou ik ook weglaten. We willen mensen en partijen meenemen, niet tegen ons in het harnas jagen. En dat Elsevier in het verleden dit niet goed heeft gedaan hoeft niks te zeggen over de toekomst. Dus als je hier wel iets over wil zeggen, dan moet het eerder zijn dat er een onafhankelijke toezichthouder moet zijn. Hetgeen namelijk echt gek is, is dat Elsevier dus </w:t>
      </w:r>
      <w:proofErr w:type="spellStart"/>
      <w:r>
        <w:t>oa</w:t>
      </w:r>
      <w:proofErr w:type="spellEnd"/>
      <w:r>
        <w:t xml:space="preserve">. </w:t>
      </w:r>
      <w:proofErr w:type="gramStart"/>
      <w:r>
        <w:t>zichzelf</w:t>
      </w:r>
      <w:proofErr w:type="gramEnd"/>
      <w:r>
        <w:t xml:space="preserve"> moet monitoren. Dat vraagt om problemen…</w:t>
      </w:r>
    </w:p>
  </w:comment>
  <w:comment w:id="17" w:author="J.M. van Zelst" w:date="2019-10-22T09:20:00Z" w:initials="JvZ">
    <w:p w14:paraId="62C1D399" w14:textId="35197F23" w:rsidR="00341733" w:rsidRPr="00341733" w:rsidRDefault="00341733">
      <w:pPr>
        <w:pStyle w:val="CommentText"/>
      </w:pPr>
      <w:r>
        <w:rPr>
          <w:rStyle w:val="CommentReference"/>
        </w:rPr>
        <w:annotationRef/>
      </w:r>
      <w:r>
        <w:t xml:space="preserve">Punt is dus inderdaad dat Elsevier de </w:t>
      </w:r>
      <w:proofErr w:type="spellStart"/>
      <w:r>
        <w:rPr>
          <w:u w:val="single"/>
        </w:rPr>
        <w:t>sole</w:t>
      </w:r>
      <w:proofErr w:type="spellEnd"/>
      <w:r>
        <w:t xml:space="preserve"> contractor is, maar zulke nuance raakt misschien verloren in zo’n interview in zo’n zaal. Ik heb er geen enkel probleem mee als </w:t>
      </w:r>
      <w:proofErr w:type="spellStart"/>
      <w:r>
        <w:t>commerciele</w:t>
      </w:r>
      <w:proofErr w:type="spellEnd"/>
      <w:r>
        <w:t xml:space="preserve"> partijen meewerken (dat zou wel heel gek worden, als ik daar tegen zou zijn </w:t>
      </w:r>
      <w:r>
        <w:sym w:font="Wingdings" w:char="F04A"/>
      </w:r>
      <w:r>
        <w:t>), maar Elsevier heeft nu een monopolie en dat gaat geheid fout.</w:t>
      </w:r>
    </w:p>
  </w:comment>
  <w:comment w:id="20" w:author="Johannes van Dijk" w:date="2019-10-21T21:53:00Z" w:initials="JvD">
    <w:p w14:paraId="6C561934" w14:textId="77777777" w:rsidR="0083357E" w:rsidRDefault="0083357E">
      <w:pPr>
        <w:pStyle w:val="CommentText"/>
      </w:pPr>
      <w:r>
        <w:rPr>
          <w:rStyle w:val="CommentReference"/>
        </w:rPr>
        <w:annotationRef/>
      </w:r>
      <w:r>
        <w:t xml:space="preserve">Zolang dit bij mensen hun </w:t>
      </w:r>
      <w:proofErr w:type="spellStart"/>
      <w:r>
        <w:t>carriere</w:t>
      </w:r>
      <w:proofErr w:type="spellEnd"/>
      <w:r>
        <w:t xml:space="preserve"> kan kosten zou ik dat zeker niet willen vragen. Ikzelf wil mij hier ook nog niet aan </w:t>
      </w:r>
      <w:proofErr w:type="spellStart"/>
      <w:r>
        <w:t>commiteren</w:t>
      </w:r>
      <w:proofErr w:type="spellEnd"/>
      <w:r>
        <w:t>.</w:t>
      </w:r>
    </w:p>
  </w:comment>
  <w:comment w:id="19" w:author="J.M. van Zelst" w:date="2019-10-22T09:24:00Z" w:initials="JvZ">
    <w:p w14:paraId="07B76D19" w14:textId="16B9E38D" w:rsidR="00341733" w:rsidRDefault="00341733">
      <w:pPr>
        <w:pStyle w:val="CommentText"/>
      </w:pPr>
      <w:r>
        <w:rPr>
          <w:rStyle w:val="CommentReference"/>
        </w:rPr>
        <w:annotationRef/>
      </w:r>
      <w:r w:rsidR="006A70CA">
        <w:t xml:space="preserve">Maar ik mag het op persoonlijke titel wel vragen toch aan andere mensen om ook te doen? Overigens </w:t>
      </w:r>
      <w:proofErr w:type="spellStart"/>
      <w:r w:rsidR="006A70CA">
        <w:t>submit</w:t>
      </w:r>
      <w:proofErr w:type="spellEnd"/>
      <w:r w:rsidR="006A70CA">
        <w:t xml:space="preserve"> ik ook gewoon naar SMJ, </w:t>
      </w:r>
      <w:proofErr w:type="spellStart"/>
      <w:r w:rsidR="006A70CA">
        <w:t>JoM</w:t>
      </w:r>
      <w:proofErr w:type="spellEnd"/>
      <w:r w:rsidR="006A70CA">
        <w:t xml:space="preserve">, EJWOP, </w:t>
      </w:r>
      <w:proofErr w:type="spellStart"/>
      <w:r w:rsidR="006A70CA">
        <w:t>etc</w:t>
      </w:r>
      <w:proofErr w:type="spellEnd"/>
      <w:r w:rsidR="006A70CA">
        <w:t xml:space="preserve">, dus mijn </w:t>
      </w:r>
      <w:proofErr w:type="spellStart"/>
      <w:r w:rsidR="006A70CA">
        <w:t>carriere</w:t>
      </w:r>
      <w:proofErr w:type="spellEnd"/>
      <w:r w:rsidR="006A70CA">
        <w:t xml:space="preserve"> is nog niet echt  in gevaar tot nu toe </w:t>
      </w:r>
      <w:r w:rsidR="006A70CA">
        <w:sym w:font="Wingdings" w:char="F04A"/>
      </w:r>
    </w:p>
  </w:comment>
  <w:comment w:id="21" w:author="Johannes van Dijk" w:date="2019-10-21T21:54:00Z" w:initials="JvD">
    <w:p w14:paraId="3E11E1BC" w14:textId="77777777" w:rsidR="0083357E" w:rsidRDefault="0083357E">
      <w:pPr>
        <w:pStyle w:val="CommentText"/>
      </w:pPr>
      <w:r>
        <w:rPr>
          <w:rStyle w:val="CommentReference"/>
        </w:rPr>
        <w:annotationRef/>
      </w:r>
      <w:r>
        <w:t xml:space="preserve">Is dit echt over open </w:t>
      </w:r>
      <w:proofErr w:type="spellStart"/>
      <w:r>
        <w:t>science</w:t>
      </w:r>
      <w:proofErr w:type="spellEnd"/>
      <w:r>
        <w:t xml:space="preserve"> of meer een heel specifiek iets waarbij ook van open </w:t>
      </w:r>
      <w:proofErr w:type="spellStart"/>
      <w:r>
        <w:t>science</w:t>
      </w:r>
      <w:proofErr w:type="spellEnd"/>
      <w:r>
        <w:t xml:space="preserve"> gebruik wordt gemaakt?</w:t>
      </w:r>
    </w:p>
  </w:comment>
  <w:comment w:id="22" w:author="J.M. van Zelst" w:date="2019-10-22T09:23:00Z" w:initials="JvZ">
    <w:p w14:paraId="45FFED39" w14:textId="67E657C6" w:rsidR="00341733" w:rsidRPr="00341733" w:rsidRDefault="00341733" w:rsidP="00341733">
      <w:pPr>
        <w:pStyle w:val="CommentText"/>
      </w:pPr>
      <w:r>
        <w:rPr>
          <w:rStyle w:val="CommentReference"/>
        </w:rPr>
        <w:annotationRef/>
      </w:r>
      <w:r w:rsidRPr="00341733">
        <w:t>Zie beschrijving van OSF hieronder</w:t>
      </w:r>
      <w:r>
        <w:t xml:space="preserve">. Echt alleen over open </w:t>
      </w:r>
      <w:proofErr w:type="spellStart"/>
      <w:r>
        <w:t>science</w:t>
      </w:r>
      <w:proofErr w:type="spellEnd"/>
      <w:r>
        <w:t xml:space="preserve"> </w:t>
      </w:r>
      <w:r>
        <w:sym w:font="Wingdings" w:char="F04A"/>
      </w:r>
    </w:p>
    <w:p w14:paraId="5C441787" w14:textId="77777777" w:rsidR="00341733" w:rsidRPr="00341733" w:rsidRDefault="00341733" w:rsidP="00341733">
      <w:pPr>
        <w:pStyle w:val="CommentText"/>
      </w:pPr>
    </w:p>
    <w:p w14:paraId="35666F9E" w14:textId="063C8EEF" w:rsidR="00341733" w:rsidRPr="00341733" w:rsidRDefault="00341733" w:rsidP="00341733">
      <w:pPr>
        <w:pStyle w:val="CommentText"/>
        <w:rPr>
          <w:lang w:val="en-US"/>
        </w:rPr>
      </w:pPr>
      <w:r w:rsidRPr="00341733">
        <w:rPr>
          <w:lang w:val="en-US"/>
        </w:rPr>
        <w:t xml:space="preserve">Welcome to </w:t>
      </w:r>
      <w:proofErr w:type="spellStart"/>
      <w:r w:rsidRPr="00341733">
        <w:rPr>
          <w:lang w:val="en-US"/>
        </w:rPr>
        <w:t>ReproducibiliTea's</w:t>
      </w:r>
      <w:proofErr w:type="spellEnd"/>
      <w:r w:rsidRPr="00341733">
        <w:rPr>
          <w:lang w:val="en-US"/>
        </w:rPr>
        <w:t xml:space="preserve"> OSF Page!</w:t>
      </w:r>
    </w:p>
    <w:p w14:paraId="35D4CAE1" w14:textId="77777777" w:rsidR="00341733" w:rsidRPr="00341733" w:rsidRDefault="00341733" w:rsidP="00341733">
      <w:pPr>
        <w:pStyle w:val="CommentText"/>
        <w:rPr>
          <w:lang w:val="en-US"/>
        </w:rPr>
      </w:pPr>
    </w:p>
    <w:p w14:paraId="1414E7AC" w14:textId="3F77E258" w:rsidR="00341733" w:rsidRPr="00341733" w:rsidRDefault="00341733" w:rsidP="00341733">
      <w:pPr>
        <w:pStyle w:val="CommentText"/>
        <w:rPr>
          <w:lang w:val="en-US"/>
        </w:rPr>
      </w:pPr>
      <w:r w:rsidRPr="00341733">
        <w:rPr>
          <w:lang w:val="en-US"/>
        </w:rPr>
        <w:t>Here you will find everything you need to know about this ECR-led journal club initiative that helps early career researchers create local Open Science groups that discuss issues, papers and ideas to do with improving science.</w:t>
      </w:r>
    </w:p>
  </w:comment>
  <w:comment w:id="23" w:author="Johannes van Dijk" w:date="2019-10-21T21:54:00Z" w:initials="JvD">
    <w:p w14:paraId="4F0DAB9C" w14:textId="77777777" w:rsidR="0083357E" w:rsidRDefault="0083357E">
      <w:pPr>
        <w:pStyle w:val="CommentText"/>
      </w:pPr>
      <w:r>
        <w:rPr>
          <w:rStyle w:val="CommentReference"/>
        </w:rPr>
        <w:annotationRef/>
      </w:r>
      <w:r>
        <w:t>Dit namen gaat de meeste mensen niet wat zeggen en is ook niet zo relevant. Gaat niet om de mensen maar om het idee</w:t>
      </w:r>
    </w:p>
  </w:comment>
  <w:comment w:id="24" w:author="Johannes van Dijk" w:date="2019-10-21T21:55:00Z" w:initials="JvD">
    <w:p w14:paraId="5A7D4FFE" w14:textId="77777777" w:rsidR="0083357E" w:rsidRDefault="0083357E">
      <w:pPr>
        <w:pStyle w:val="CommentText"/>
      </w:pPr>
      <w:r>
        <w:rPr>
          <w:rStyle w:val="CommentReference"/>
        </w:rPr>
        <w:annotationRef/>
      </w:r>
      <w:r>
        <w:t>Heb het sowieso even ingekort omdat een oproep wat mij betreft gewoon kort en krachtig moet zijn.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944E16" w15:done="0"/>
  <w15:commentEx w15:paraId="7614BB77" w15:paraIdParent="79944E16" w15:done="0"/>
  <w15:commentEx w15:paraId="4984AB56" w15:done="0"/>
  <w15:commentEx w15:paraId="01ADDA23" w15:done="0"/>
  <w15:commentEx w15:paraId="2ECFD6FE" w15:paraIdParent="01ADDA23" w15:done="0"/>
  <w15:commentEx w15:paraId="059626AB" w15:done="0"/>
  <w15:commentEx w15:paraId="62C1D399" w15:paraIdParent="059626AB" w15:done="0"/>
  <w15:commentEx w15:paraId="6C561934" w15:done="0"/>
  <w15:commentEx w15:paraId="07B76D19" w15:paraIdParent="6C561934" w15:done="0"/>
  <w15:commentEx w15:paraId="3E11E1BC" w15:done="0"/>
  <w15:commentEx w15:paraId="1414E7AC" w15:paraIdParent="3E11E1BC" w15:done="0"/>
  <w15:commentEx w15:paraId="4F0DAB9C" w15:done="0"/>
  <w15:commentEx w15:paraId="5A7D4F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944E16" w16cid:durableId="2158A27E"/>
  <w16cid:commentId w16cid:paraId="4984AB56" w16cid:durableId="2158A323"/>
  <w16cid:commentId w16cid:paraId="01ADDA23" w16cid:durableId="2158A64A"/>
  <w16cid:commentId w16cid:paraId="059626AB" w16cid:durableId="2158A665"/>
  <w16cid:commentId w16cid:paraId="6C561934" w16cid:durableId="2158A748"/>
  <w16cid:commentId w16cid:paraId="3E11E1BC" w16cid:durableId="2158A79E"/>
  <w16cid:commentId w16cid:paraId="4F0DAB9C" w16cid:durableId="2158A785"/>
  <w16cid:commentId w16cid:paraId="5A7D4FFE" w16cid:durableId="2158A7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 van Zelst">
    <w15:presenceInfo w15:providerId="AD" w15:userId="S-1-5-21-3009188405-4059014094-2327816963-10940"/>
  </w15:person>
  <w15:person w15:author="Johannes van Dijk">
    <w15:presenceInfo w15:providerId="Windows Live" w15:userId="c629696b281f71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BC"/>
    <w:rsid w:val="002D56B6"/>
    <w:rsid w:val="00341733"/>
    <w:rsid w:val="004613BC"/>
    <w:rsid w:val="00615166"/>
    <w:rsid w:val="006A70CA"/>
    <w:rsid w:val="007C464E"/>
    <w:rsid w:val="0083357E"/>
    <w:rsid w:val="008B1E99"/>
    <w:rsid w:val="00B476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D62A"/>
  <w15:chartTrackingRefBased/>
  <w15:docId w15:val="{8D668BEB-7726-497D-A854-29CA6ACD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3BC"/>
    <w:pPr>
      <w:spacing w:after="0" w:line="240" w:lineRule="auto"/>
    </w:pPr>
    <w:rPr>
      <w:rFonts w:eastAsiaTheme="minorEastAsia"/>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13BC"/>
    <w:rPr>
      <w:sz w:val="16"/>
      <w:szCs w:val="16"/>
    </w:rPr>
  </w:style>
  <w:style w:type="paragraph" w:styleId="CommentText">
    <w:name w:val="annotation text"/>
    <w:basedOn w:val="Normal"/>
    <w:link w:val="CommentTextChar"/>
    <w:uiPriority w:val="99"/>
    <w:semiHidden/>
    <w:unhideWhenUsed/>
    <w:rsid w:val="004613BC"/>
    <w:rPr>
      <w:sz w:val="20"/>
      <w:szCs w:val="20"/>
    </w:rPr>
  </w:style>
  <w:style w:type="character" w:customStyle="1" w:styleId="CommentTextChar">
    <w:name w:val="Comment Text Char"/>
    <w:basedOn w:val="DefaultParagraphFont"/>
    <w:link w:val="CommentText"/>
    <w:uiPriority w:val="99"/>
    <w:semiHidden/>
    <w:rsid w:val="004613BC"/>
    <w:rPr>
      <w:rFonts w:eastAsiaTheme="minorEastAsia"/>
      <w:sz w:val="20"/>
      <w:szCs w:val="20"/>
      <w:lang w:eastAsia="nl-NL"/>
    </w:rPr>
  </w:style>
  <w:style w:type="paragraph" w:styleId="CommentSubject">
    <w:name w:val="annotation subject"/>
    <w:basedOn w:val="CommentText"/>
    <w:next w:val="CommentText"/>
    <w:link w:val="CommentSubjectChar"/>
    <w:uiPriority w:val="99"/>
    <w:semiHidden/>
    <w:unhideWhenUsed/>
    <w:rsid w:val="004613BC"/>
    <w:rPr>
      <w:b/>
      <w:bCs/>
    </w:rPr>
  </w:style>
  <w:style w:type="character" w:customStyle="1" w:styleId="CommentSubjectChar">
    <w:name w:val="Comment Subject Char"/>
    <w:basedOn w:val="CommentTextChar"/>
    <w:link w:val="CommentSubject"/>
    <w:uiPriority w:val="99"/>
    <w:semiHidden/>
    <w:rsid w:val="004613BC"/>
    <w:rPr>
      <w:rFonts w:eastAsiaTheme="minorEastAsia"/>
      <w:b/>
      <w:bCs/>
      <w:sz w:val="20"/>
      <w:szCs w:val="20"/>
      <w:lang w:eastAsia="nl-NL"/>
    </w:rPr>
  </w:style>
  <w:style w:type="paragraph" w:styleId="BalloonText">
    <w:name w:val="Balloon Text"/>
    <w:basedOn w:val="Normal"/>
    <w:link w:val="BalloonTextChar"/>
    <w:uiPriority w:val="99"/>
    <w:semiHidden/>
    <w:unhideWhenUsed/>
    <w:rsid w:val="004613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3BC"/>
    <w:rPr>
      <w:rFonts w:ascii="Segoe UI" w:eastAsiaTheme="minorEastAsia" w:hAnsi="Segoe UI" w:cs="Segoe UI"/>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988933">
      <w:bodyDiv w:val="1"/>
      <w:marLeft w:val="0"/>
      <w:marRight w:val="0"/>
      <w:marTop w:val="0"/>
      <w:marBottom w:val="0"/>
      <w:divBdr>
        <w:top w:val="none" w:sz="0" w:space="0" w:color="auto"/>
        <w:left w:val="none" w:sz="0" w:space="0" w:color="auto"/>
        <w:bottom w:val="none" w:sz="0" w:space="0" w:color="auto"/>
        <w:right w:val="none" w:sz="0" w:space="0" w:color="auto"/>
      </w:divBdr>
    </w:div>
    <w:div w:id="746926618">
      <w:bodyDiv w:val="1"/>
      <w:marLeft w:val="0"/>
      <w:marRight w:val="0"/>
      <w:marTop w:val="0"/>
      <w:marBottom w:val="0"/>
      <w:divBdr>
        <w:top w:val="none" w:sz="0" w:space="0" w:color="auto"/>
        <w:left w:val="none" w:sz="0" w:space="0" w:color="auto"/>
        <w:bottom w:val="none" w:sz="0" w:space="0" w:color="auto"/>
        <w:right w:val="none" w:sz="0" w:space="0" w:color="auto"/>
      </w:divBdr>
    </w:div>
    <w:div w:id="165668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997</Words>
  <Characters>5684</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van Dijk</dc:creator>
  <cp:keywords/>
  <dc:description/>
  <cp:lastModifiedBy>J.M. van Zelst</cp:lastModifiedBy>
  <cp:revision>2</cp:revision>
  <dcterms:created xsi:type="dcterms:W3CDTF">2019-10-22T07:36:00Z</dcterms:created>
  <dcterms:modified xsi:type="dcterms:W3CDTF">2019-10-22T07:36:00Z</dcterms:modified>
</cp:coreProperties>
</file>