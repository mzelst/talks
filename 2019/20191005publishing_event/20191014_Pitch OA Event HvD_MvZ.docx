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6F6A6" w14:textId="32FCA5CF" w:rsidR="00275C09" w:rsidRDefault="00275C09">
      <w:r w:rsidRPr="00AF1B82">
        <w:rPr>
          <w:b/>
        </w:rPr>
        <w:t xml:space="preserve">Marino: </w:t>
      </w:r>
      <w:commentRangeStart w:id="0"/>
      <w:commentRangeStart w:id="1"/>
      <w:r>
        <w:t>Last Spring, Hans and I managed to get a paper published in a top-tier journal in work and organizational psychology</w:t>
      </w:r>
      <w:commentRangeEnd w:id="0"/>
      <w:r w:rsidR="008014BA">
        <w:rPr>
          <w:rStyle w:val="CommentReference"/>
        </w:rPr>
        <w:commentReference w:id="0"/>
      </w:r>
      <w:commentRangeEnd w:id="1"/>
      <w:r w:rsidR="002E01EA">
        <w:rPr>
          <w:rStyle w:val="CommentReference"/>
        </w:rPr>
        <w:commentReference w:id="1"/>
      </w:r>
      <w:r>
        <w:t xml:space="preserve">. It is rare to publish a paper during your PhD program in </w:t>
      </w:r>
      <w:del w:id="3" w:author="Johannes van Dijk" w:date="2019-10-14T08:58:00Z">
        <w:r w:rsidDel="007F7113">
          <w:delText>Organization Studies</w:delText>
        </w:r>
      </w:del>
      <w:ins w:id="4" w:author="Johannes van Dijk" w:date="2019-10-14T08:58:00Z">
        <w:r w:rsidR="007F7113">
          <w:t xml:space="preserve">our </w:t>
        </w:r>
      </w:ins>
      <w:commentRangeStart w:id="5"/>
      <w:commentRangeStart w:id="6"/>
      <w:ins w:id="7" w:author="Johannes van Dijk" w:date="2019-10-14T08:59:00Z">
        <w:del w:id="8" w:author="J.M. van Zelst" w:date="2019-10-14T15:10:00Z">
          <w:r w:rsidR="007F7113" w:rsidDel="000A1A4B">
            <w:delText>department</w:delText>
          </w:r>
          <w:commentRangeEnd w:id="5"/>
          <w:r w:rsidR="007F7113" w:rsidDel="000A1A4B">
            <w:rPr>
              <w:rStyle w:val="CommentReference"/>
            </w:rPr>
            <w:commentReference w:id="5"/>
          </w:r>
        </w:del>
      </w:ins>
      <w:commentRangeEnd w:id="6"/>
      <w:r w:rsidR="000A1A4B">
        <w:rPr>
          <w:rStyle w:val="CommentReference"/>
        </w:rPr>
        <w:commentReference w:id="6"/>
      </w:r>
      <w:ins w:id="9" w:author="J.M. van Zelst" w:date="2019-10-14T15:10:00Z">
        <w:r w:rsidR="000A1A4B">
          <w:t>field (Organization Studies)</w:t>
        </w:r>
      </w:ins>
      <w:r>
        <w:t xml:space="preserve">, so you might expect many celebratory interactions during the day that I got the news. However, some people were commenting on the fact that the paper has 33 authors and that it is ‘just’ a manifesto </w:t>
      </w:r>
      <w:r w:rsidR="008014BA">
        <w:t>and not an empirical paper</w:t>
      </w:r>
      <w:r>
        <w:t>, which takes up limited space in an elite journal in our field.</w:t>
      </w:r>
      <w:r w:rsidR="007D65FE">
        <w:t xml:space="preserve"> </w:t>
      </w:r>
      <w:r>
        <w:t>It seems problematic</w:t>
      </w:r>
      <w:r w:rsidR="007D65FE">
        <w:t xml:space="preserve"> to some</w:t>
      </w:r>
      <w:r>
        <w:t xml:space="preserve"> that I am collaborating with an amazing group of people from at l</w:t>
      </w:r>
      <w:r w:rsidR="007D65FE">
        <w:t>east five different disciplines. It also seems problematic that we are taking up space in an elite journal with a rather non-conventional paper.</w:t>
      </w:r>
    </w:p>
    <w:p w14:paraId="31D10A0F" w14:textId="2171D429" w:rsidR="008014BA" w:rsidRDefault="00C87FBD">
      <w:r>
        <w:t xml:space="preserve">These remarks left me extremely confused. When I started my scientific career, I firmly believed that science was about brilliant minds collaborating, venturing into the unknown by conducting non-conventional research, and sharing their knowledge for the benefit of society. I found out that my hypothesis was seriously wrong and learned that academia is more competitive than the corporate </w:t>
      </w:r>
      <w:r w:rsidR="003D080A">
        <w:t>world</w:t>
      </w:r>
      <w:r>
        <w:t xml:space="preserve">, </w:t>
      </w:r>
      <w:r w:rsidR="00A04FE9">
        <w:t>conventional</w:t>
      </w:r>
      <w:r w:rsidR="003D080A">
        <w:t xml:space="preserve"> to its core, while sharing is the exception rather than the norm.</w:t>
      </w:r>
      <w:r w:rsidR="006F3875">
        <w:t xml:space="preserve"> </w:t>
      </w:r>
    </w:p>
    <w:p w14:paraId="3B7BAD6D" w14:textId="6D1AEE95" w:rsidR="008014BA" w:rsidRDefault="008014BA">
      <w:r>
        <w:t xml:space="preserve">The world is facing numerous problems, but the current publishing system causes scientists to work individually on problems and only share their solutions when they are published – which in our field on average takes five years from the point of idea conception. That is five years of delay in which society </w:t>
      </w:r>
      <w:del w:id="10" w:author="J.M. van Zelst" w:date="2019-10-14T15:09:00Z">
        <w:r w:rsidDel="000A1A4B">
          <w:delText>can’t</w:delText>
        </w:r>
      </w:del>
      <w:ins w:id="11" w:author="J.M. van Zelst" w:date="2019-10-14T15:09:00Z">
        <w:r w:rsidR="000A1A4B">
          <w:t>cannot</w:t>
        </w:r>
      </w:ins>
      <w:r>
        <w:t xml:space="preserve"> </w:t>
      </w:r>
      <w:del w:id="12" w:author="J.M. van Zelst" w:date="2019-10-14T15:09:00Z">
        <w:r w:rsidDel="000A1A4B">
          <w:delText xml:space="preserve">yet </w:delText>
        </w:r>
      </w:del>
      <w:r>
        <w:t>benefit from that solution, and five years in which other scientists who came up with similar solutions but did not yet publish those</w:t>
      </w:r>
      <w:ins w:id="13" w:author="J.M. van Zelst" w:date="2019-10-14T15:09:00Z">
        <w:r w:rsidR="000A1A4B">
          <w:t>,</w:t>
        </w:r>
      </w:ins>
      <w:r>
        <w:t xml:space="preserve"> find their time and effort wasted</w:t>
      </w:r>
      <w:r w:rsidR="006F3875">
        <w:t xml:space="preserve">. </w:t>
      </w:r>
    </w:p>
    <w:p w14:paraId="12B90F7C" w14:textId="77777777" w:rsidR="006F3875" w:rsidRDefault="006F3875">
      <w:r>
        <w:t>Most scientists are aware of these problems and some are brave enough to acknowledge them. However, in discussions on this topic the usual response that we get is that there is no alternative and that this system simply the best of the worst.</w:t>
      </w:r>
    </w:p>
    <w:p w14:paraId="6093B633" w14:textId="02EA7597" w:rsidR="001B0AEC" w:rsidRDefault="00AF1B82">
      <w:pPr>
        <w:rPr>
          <w:bCs/>
        </w:rPr>
      </w:pPr>
      <w:r w:rsidRPr="00AF1B82">
        <w:rPr>
          <w:b/>
        </w:rPr>
        <w:t xml:space="preserve">Hans: </w:t>
      </w:r>
      <w:r w:rsidR="001B0AEC">
        <w:rPr>
          <w:bCs/>
        </w:rPr>
        <w:t xml:space="preserve">However, we challenge that. Why wouldn’t it </w:t>
      </w:r>
      <w:ins w:id="14" w:author="J.M. van Zelst" w:date="2019-10-14T15:13:00Z">
        <w:r w:rsidR="00C16744">
          <w:rPr>
            <w:bCs/>
          </w:rPr>
          <w:t xml:space="preserve">be </w:t>
        </w:r>
      </w:ins>
      <w:r w:rsidR="001B0AEC">
        <w:rPr>
          <w:bCs/>
        </w:rPr>
        <w:t xml:space="preserve">possible for all researchers who work on tackling </w:t>
      </w:r>
      <w:ins w:id="15" w:author="J.M. van Zelst" w:date="2019-10-14T15:13:00Z">
        <w:r w:rsidR="00C16744">
          <w:rPr>
            <w:bCs/>
          </w:rPr>
          <w:t>the</w:t>
        </w:r>
      </w:ins>
      <w:r w:rsidR="001B0AEC">
        <w:rPr>
          <w:bCs/>
        </w:rPr>
        <w:t xml:space="preserve"> same issue to collaborate? </w:t>
      </w:r>
      <w:proofErr w:type="gramStart"/>
      <w:r w:rsidR="001B0AEC">
        <w:rPr>
          <w:bCs/>
        </w:rPr>
        <w:t>Shouldn’t</w:t>
      </w:r>
      <w:proofErr w:type="gramEnd"/>
      <w:r w:rsidR="001B0AEC">
        <w:rPr>
          <w:bCs/>
        </w:rPr>
        <w:t xml:space="preserve"> a 100 scientist</w:t>
      </w:r>
      <w:ins w:id="16" w:author="J.M. van Zelst" w:date="2019-10-14T15:13:00Z">
        <w:r w:rsidR="00C16744">
          <w:rPr>
            <w:bCs/>
          </w:rPr>
          <w:t>s</w:t>
        </w:r>
      </w:ins>
      <w:r w:rsidR="001B0AEC">
        <w:rPr>
          <w:bCs/>
        </w:rPr>
        <w:t xml:space="preserve"> working </w:t>
      </w:r>
      <w:r w:rsidR="001B0AEC" w:rsidRPr="00C16744">
        <w:rPr>
          <w:bCs/>
          <w:i/>
          <w:iCs/>
        </w:rPr>
        <w:t>together</w:t>
      </w:r>
      <w:r w:rsidR="001B0AEC">
        <w:rPr>
          <w:bCs/>
        </w:rPr>
        <w:t xml:space="preserve"> be able to come up with much better solutions in a quicker way compared to 100 scientist who each work individually trying to outsmart one another – or at least be the first to get something published?</w:t>
      </w:r>
    </w:p>
    <w:p w14:paraId="1DC1BE89" w14:textId="3B0C7649" w:rsidR="001B0AEC" w:rsidRDefault="001B0AEC">
      <w:pPr>
        <w:rPr>
          <w:bCs/>
        </w:rPr>
      </w:pPr>
      <w:r>
        <w:rPr>
          <w:bCs/>
        </w:rPr>
        <w:t>Last year</w:t>
      </w:r>
      <w:ins w:id="17" w:author="J.M. van Zelst" w:date="2019-10-14T15:14:00Z">
        <w:r w:rsidR="00C16744">
          <w:rPr>
            <w:bCs/>
          </w:rPr>
          <w:t>,</w:t>
        </w:r>
      </w:ins>
      <w:r>
        <w:rPr>
          <w:bCs/>
        </w:rPr>
        <w:t xml:space="preserve"> Marino and Chris Hartgerink, another PhD </w:t>
      </w:r>
      <w:del w:id="18" w:author="J.M. van Zelst" w:date="2019-10-14T15:14:00Z">
        <w:r w:rsidDel="00C16744">
          <w:rPr>
            <w:bCs/>
          </w:rPr>
          <w:delText xml:space="preserve">student </w:delText>
        </w:r>
      </w:del>
      <w:ins w:id="19" w:author="J.M. van Zelst" w:date="2019-10-14T15:14:00Z">
        <w:r w:rsidR="00C16744">
          <w:rPr>
            <w:bCs/>
          </w:rPr>
          <w:t>candidate</w:t>
        </w:r>
        <w:r w:rsidR="00C16744">
          <w:rPr>
            <w:bCs/>
          </w:rPr>
          <w:t xml:space="preserve"> </w:t>
        </w:r>
      </w:ins>
      <w:r>
        <w:rPr>
          <w:bCs/>
        </w:rPr>
        <w:t xml:space="preserve">from our university, published a paper in which they propose a different publication system. The “as-you-go” system they propose is digital, which obliterates the current suggestion that there is only limited space for a number of articles and takes away the competitiveness that in the current system </w:t>
      </w:r>
      <w:proofErr w:type="gramStart"/>
      <w:r>
        <w:rPr>
          <w:bCs/>
        </w:rPr>
        <w:t>has been artificially created</w:t>
      </w:r>
      <w:proofErr w:type="gramEnd"/>
      <w:r>
        <w:rPr>
          <w:bCs/>
        </w:rPr>
        <w:t xml:space="preserve">. It </w:t>
      </w:r>
      <w:proofErr w:type="gramStart"/>
      <w:r>
        <w:rPr>
          <w:bCs/>
        </w:rPr>
        <w:t>is called</w:t>
      </w:r>
      <w:proofErr w:type="gramEnd"/>
      <w:r>
        <w:rPr>
          <w:bCs/>
        </w:rPr>
        <w:t xml:space="preserve"> “as-you-go”, because you immediately share your ideas or findings, to make sure society can immediately benefit from them and other scientists can build on them. Furthermore, instead of having to write an entire paper, the “as-you-go” system works with modules, which can be pieces of theory, </w:t>
      </w:r>
      <w:r w:rsidR="0000214A">
        <w:rPr>
          <w:bCs/>
        </w:rPr>
        <w:t>results, or even data, a video, or a drawing, and even null-findings. This will help to mitigate the current replication crisis and increase a focus on knowledge building instead of only chasing ‘new’ findings. Finally, it will be open to everyone. So not just scientists, but also practitioners and other people who are interested can chip in and share their ideas and experiences.</w:t>
      </w:r>
    </w:p>
    <w:p w14:paraId="2CB758D9" w14:textId="00C732EF" w:rsidR="00CC5E3B" w:rsidRDefault="0000214A">
      <w:pPr>
        <w:rPr>
          <w:bCs/>
        </w:rPr>
      </w:pPr>
      <w:commentRangeStart w:id="20"/>
      <w:commentRangeStart w:id="21"/>
      <w:proofErr w:type="gramStart"/>
      <w:r>
        <w:rPr>
          <w:bCs/>
        </w:rPr>
        <w:t>So</w:t>
      </w:r>
      <w:proofErr w:type="gramEnd"/>
      <w:r>
        <w:rPr>
          <w:bCs/>
        </w:rPr>
        <w:t xml:space="preserve"> whereas the current system stimulates competition, leads to a lot of wasted time and </w:t>
      </w:r>
      <w:del w:id="22" w:author="J.M. van Zelst" w:date="2019-10-14T15:17:00Z">
        <w:r w:rsidDel="00C16744">
          <w:rPr>
            <w:bCs/>
          </w:rPr>
          <w:delText>ideas among scientists</w:delText>
        </w:r>
      </w:del>
      <w:ins w:id="23" w:author="J.M. van Zelst" w:date="2019-10-14T15:17:00Z">
        <w:r w:rsidR="00C16744">
          <w:rPr>
            <w:bCs/>
          </w:rPr>
          <w:t>resources</w:t>
        </w:r>
      </w:ins>
      <w:r>
        <w:rPr>
          <w:bCs/>
        </w:rPr>
        <w:t xml:space="preserve">, and holds back the dissemination of solutions to societal problems, the “as-you-go” system stimulates cooperation, focuses on addressing the problems rather than outcompeting other scientists, creates an inclusive culture, and immediately disseminates </w:t>
      </w:r>
      <w:r w:rsidR="00CC5E3B">
        <w:rPr>
          <w:bCs/>
        </w:rPr>
        <w:t xml:space="preserve">new insights and findings. </w:t>
      </w:r>
      <w:commentRangeEnd w:id="20"/>
      <w:r w:rsidR="00CC5E3B">
        <w:rPr>
          <w:rStyle w:val="CommentReference"/>
        </w:rPr>
        <w:commentReference w:id="20"/>
      </w:r>
      <w:commentRangeEnd w:id="21"/>
      <w:r w:rsidR="00767342">
        <w:rPr>
          <w:rStyle w:val="CommentReference"/>
        </w:rPr>
        <w:commentReference w:id="21"/>
      </w:r>
    </w:p>
    <w:p w14:paraId="10D856D3" w14:textId="460BF762" w:rsidR="0000214A" w:rsidRDefault="00CC5E3B">
      <w:pPr>
        <w:rPr>
          <w:bCs/>
        </w:rPr>
      </w:pPr>
      <w:proofErr w:type="gramStart"/>
      <w:r>
        <w:rPr>
          <w:bCs/>
        </w:rPr>
        <w:lastRenderedPageBreak/>
        <w:t>And</w:t>
      </w:r>
      <w:proofErr w:type="gramEnd"/>
      <w:r>
        <w:rPr>
          <w:bCs/>
        </w:rPr>
        <w:t xml:space="preserve"> the cool thing is: Chris recently received a $750,000 grant to realize the “as-you-go” system</w:t>
      </w:r>
      <w:ins w:id="24" w:author="J.M. van Zelst" w:date="2019-10-14T15:17:00Z">
        <w:r w:rsidR="00C16744">
          <w:rPr>
            <w:bCs/>
          </w:rPr>
          <w:t xml:space="preserve"> through his open worker cooperative Liberate Science</w:t>
        </w:r>
      </w:ins>
      <w:r>
        <w:rPr>
          <w:bCs/>
        </w:rPr>
        <w:t xml:space="preserve">. So in the near </w:t>
      </w:r>
      <w:proofErr w:type="gramStart"/>
      <w:r>
        <w:rPr>
          <w:bCs/>
        </w:rPr>
        <w:t>future</w:t>
      </w:r>
      <w:proofErr w:type="gramEnd"/>
      <w:r>
        <w:rPr>
          <w:bCs/>
        </w:rPr>
        <w:t xml:space="preserve"> we can actually start to use it and hopefully change the </w:t>
      </w:r>
      <w:commentRangeStart w:id="25"/>
      <w:commentRangeStart w:id="26"/>
      <w:r>
        <w:rPr>
          <w:bCs/>
        </w:rPr>
        <w:t>game</w:t>
      </w:r>
      <w:commentRangeEnd w:id="25"/>
      <w:r>
        <w:rPr>
          <w:rStyle w:val="CommentReference"/>
        </w:rPr>
        <w:commentReference w:id="25"/>
      </w:r>
      <w:commentRangeEnd w:id="26"/>
      <w:r w:rsidR="00C16744">
        <w:rPr>
          <w:rStyle w:val="CommentReference"/>
        </w:rPr>
        <w:commentReference w:id="26"/>
      </w:r>
      <w:r>
        <w:rPr>
          <w:bCs/>
        </w:rPr>
        <w:t>.</w:t>
      </w:r>
      <w:r w:rsidR="0000214A">
        <w:rPr>
          <w:bCs/>
        </w:rPr>
        <w:t xml:space="preserve"> </w:t>
      </w:r>
    </w:p>
    <w:p w14:paraId="568795E6" w14:textId="77777777" w:rsidR="001B0AEC" w:rsidRDefault="001B0AEC">
      <w:pPr>
        <w:rPr>
          <w:bCs/>
        </w:rPr>
      </w:pPr>
    </w:p>
    <w:p w14:paraId="2A8E69B4" w14:textId="77777777" w:rsidR="001B0AEC" w:rsidRDefault="001B0AEC">
      <w:pPr>
        <w:rPr>
          <w:bCs/>
        </w:rPr>
      </w:pPr>
      <w:r>
        <w:rPr>
          <w:bCs/>
        </w:rPr>
        <w:t xml:space="preserve"> </w:t>
      </w:r>
    </w:p>
    <w:p w14:paraId="768DB76F" w14:textId="5C4CAC46" w:rsidR="005028B1" w:rsidRDefault="005028B1" w:rsidP="007D73CA"/>
    <w:sectPr w:rsidR="005028B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hannes van Dijk" w:date="2019-10-14T09:00:00Z" w:initials="JvD">
    <w:p w14:paraId="767D37CB" w14:textId="77777777" w:rsidR="008014BA" w:rsidRPr="000A1A4B" w:rsidRDefault="008014BA">
      <w:pPr>
        <w:pStyle w:val="CommentText"/>
        <w:rPr>
          <w:lang w:val="nl-NL"/>
        </w:rPr>
      </w:pPr>
      <w:r>
        <w:rPr>
          <w:rStyle w:val="CommentReference"/>
        </w:rPr>
        <w:annotationRef/>
      </w:r>
      <w:r w:rsidRPr="000A1A4B">
        <w:rPr>
          <w:lang w:val="nl-NL"/>
        </w:rPr>
        <w:t xml:space="preserve">Heb je je toevallig ingelezen in hoe iets te pitchen?! Dit is classic TED-talk start met een persoonlijk verhaal om het thema in te luiden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0A1A4B">
        <w:rPr>
          <w:lang w:val="nl-NL"/>
        </w:rPr>
        <w:t xml:space="preserve"> Ik vind het leuk, dus kan zeker wat mij betreft. Wel hoeft zo’n begin niet wanneer het een event betreft waar iedereen inhoudelijk al op de hoogte is van de context, waardoor we eventueel ook wel vanaf het begin meer de diepte in zouden kunnen gaan. Maar denk dat we ons punt nog wel genoeg kunnen maken, en dan is dit ook wel een erg leuk begin!</w:t>
      </w:r>
      <w:r w:rsidR="0000214A" w:rsidRPr="000A1A4B">
        <w:rPr>
          <w:lang w:val="nl-NL"/>
        </w:rPr>
        <w:br/>
      </w:r>
    </w:p>
  </w:comment>
  <w:comment w:id="1" w:author="J.M. van Zelst" w:date="2019-10-14T15:20:00Z" w:initials="JvZ">
    <w:p w14:paraId="0A244025" w14:textId="1ADD7CF2" w:rsidR="002E01EA" w:rsidRDefault="00EB286B">
      <w:pPr>
        <w:pStyle w:val="CommentText"/>
        <w:rPr>
          <w:lang w:val="nl-NL"/>
        </w:rPr>
      </w:pPr>
      <w:proofErr w:type="spellStart"/>
      <w:r>
        <w:rPr>
          <w:lang w:val="nl-NL"/>
        </w:rPr>
        <w:t>Thanks</w:t>
      </w:r>
      <w:proofErr w:type="spellEnd"/>
      <w:r>
        <w:rPr>
          <w:lang w:val="nl-NL"/>
        </w:rPr>
        <w:t>!</w:t>
      </w:r>
      <w:bookmarkStart w:id="2" w:name="_GoBack"/>
      <w:bookmarkEnd w:id="2"/>
      <w:r>
        <w:rPr>
          <w:lang w:val="nl-NL"/>
        </w:rPr>
        <w:t xml:space="preserve"> En niet ingelezen, maar ik kan aardig speechen (hoor ik van andere mensen) dus dit soort stukken schrijf ik meestal makkelijk weg. Zodra het over inhoud gaat zit ik wel weer te snel in mijn eigen hoofd </w:t>
      </w:r>
      <w:r w:rsidRPr="00EB286B">
        <w:rPr>
          <w:lang w:val="nl-NL"/>
        </w:rPr>
        <w:sym w:font="Wingdings" w:char="F04A"/>
      </w:r>
    </w:p>
    <w:p w14:paraId="1FB50F4E" w14:textId="77777777" w:rsidR="002E01EA" w:rsidRDefault="002E01EA">
      <w:pPr>
        <w:pStyle w:val="CommentText"/>
        <w:rPr>
          <w:lang w:val="nl-NL"/>
        </w:rPr>
      </w:pPr>
    </w:p>
    <w:p w14:paraId="71640D43" w14:textId="2BBD7EC5" w:rsidR="002E01EA" w:rsidRPr="002E01EA" w:rsidRDefault="002E01EA">
      <w:pPr>
        <w:pStyle w:val="CommentText"/>
        <w:rPr>
          <w:lang w:val="nl-NL"/>
        </w:rPr>
      </w:pPr>
      <w:r>
        <w:rPr>
          <w:rStyle w:val="CommentReference"/>
        </w:rPr>
        <w:annotationRef/>
      </w:r>
      <w:r w:rsidRPr="002E01EA">
        <w:rPr>
          <w:lang w:val="nl-NL"/>
        </w:rPr>
        <w:t>Ik denk dat je er teveel vanuit gaat dat mensen de proble</w:t>
      </w:r>
      <w:r>
        <w:rPr>
          <w:lang w:val="nl-NL"/>
        </w:rPr>
        <w:t>men kennen; ik merk de laatste tijd erg vaak hoe klein de bubbel is waar wij in zitten, dus op zich wel goed om van een beginners-niveau uit te gaan toch?</w:t>
      </w:r>
    </w:p>
  </w:comment>
  <w:comment w:id="5" w:author="Johannes van Dijk" w:date="2019-10-14T08:59:00Z" w:initials="JvD">
    <w:p w14:paraId="3CD25262" w14:textId="77777777" w:rsidR="007F7113" w:rsidRPr="000A1A4B" w:rsidRDefault="007F7113">
      <w:pPr>
        <w:pStyle w:val="CommentText"/>
        <w:rPr>
          <w:lang w:val="nl-NL"/>
        </w:rPr>
      </w:pPr>
      <w:r>
        <w:rPr>
          <w:rStyle w:val="CommentReference"/>
        </w:rPr>
        <w:annotationRef/>
      </w:r>
      <w:r w:rsidRPr="000A1A4B">
        <w:rPr>
          <w:lang w:val="nl-NL"/>
        </w:rPr>
        <w:t xml:space="preserve">Of field, maar ik denk dat je </w:t>
      </w:r>
      <w:proofErr w:type="spellStart"/>
      <w:r w:rsidRPr="000A1A4B">
        <w:rPr>
          <w:lang w:val="nl-NL"/>
        </w:rPr>
        <w:t>department</w:t>
      </w:r>
      <w:proofErr w:type="spellEnd"/>
      <w:r w:rsidRPr="000A1A4B">
        <w:rPr>
          <w:lang w:val="nl-NL"/>
        </w:rPr>
        <w:t xml:space="preserve"> bedoelt. Mogelijk probleempje met </w:t>
      </w:r>
      <w:proofErr w:type="spellStart"/>
      <w:r w:rsidRPr="000A1A4B">
        <w:rPr>
          <w:lang w:val="nl-NL"/>
        </w:rPr>
        <w:t>department</w:t>
      </w:r>
      <w:proofErr w:type="spellEnd"/>
      <w:r w:rsidRPr="000A1A4B">
        <w:rPr>
          <w:lang w:val="nl-NL"/>
        </w:rPr>
        <w:t xml:space="preserve"> is echter wel dat men het al snel op de cultuur van het </w:t>
      </w:r>
      <w:proofErr w:type="spellStart"/>
      <w:r w:rsidRPr="000A1A4B">
        <w:rPr>
          <w:lang w:val="nl-NL"/>
        </w:rPr>
        <w:t>department</w:t>
      </w:r>
      <w:proofErr w:type="spellEnd"/>
      <w:r w:rsidRPr="000A1A4B">
        <w:rPr>
          <w:lang w:val="nl-NL"/>
        </w:rPr>
        <w:t xml:space="preserve"> kan afschuiven</w:t>
      </w:r>
      <w:r w:rsidR="008014BA" w:rsidRPr="000A1A4B">
        <w:rPr>
          <w:lang w:val="nl-NL"/>
        </w:rPr>
        <w:t>, dus wat dat betreft is field dan misschien weer beter.</w:t>
      </w:r>
    </w:p>
  </w:comment>
  <w:comment w:id="6" w:author="J.M. van Zelst" w:date="2019-10-14T15:10:00Z" w:initials="JvZ">
    <w:p w14:paraId="25368701" w14:textId="1F69A571" w:rsidR="000A1A4B" w:rsidRPr="000A1A4B" w:rsidRDefault="000A1A4B">
      <w:pPr>
        <w:pStyle w:val="CommentText"/>
        <w:rPr>
          <w:lang w:val="nl-NL"/>
        </w:rPr>
      </w:pPr>
      <w:r>
        <w:rPr>
          <w:rStyle w:val="CommentReference"/>
        </w:rPr>
        <w:annotationRef/>
      </w:r>
      <w:r w:rsidRPr="000A1A4B">
        <w:rPr>
          <w:lang w:val="nl-NL"/>
        </w:rPr>
        <w:t xml:space="preserve">Ik bedoelde field, vanwege jouw voornoemde reden en ik wil niet </w:t>
      </w:r>
      <w:proofErr w:type="gramStart"/>
      <w:r w:rsidRPr="000A1A4B">
        <w:rPr>
          <w:lang w:val="nl-NL"/>
        </w:rPr>
        <w:t>teveel</w:t>
      </w:r>
      <w:proofErr w:type="gramEnd"/>
      <w:r w:rsidRPr="000A1A4B">
        <w:rPr>
          <w:lang w:val="nl-NL"/>
        </w:rPr>
        <w:t xml:space="preserve"> vingers wijzen naar ons eigen </w:t>
      </w:r>
      <w:proofErr w:type="spellStart"/>
      <w:r w:rsidRPr="000A1A4B">
        <w:rPr>
          <w:lang w:val="nl-NL"/>
        </w:rPr>
        <w:t>department</w:t>
      </w:r>
      <w:proofErr w:type="spellEnd"/>
      <w:r w:rsidRPr="000A1A4B">
        <w:rPr>
          <w:lang w:val="nl-NL"/>
        </w:rPr>
        <w:t>.</w:t>
      </w:r>
    </w:p>
  </w:comment>
  <w:comment w:id="20" w:author="Johannes van Dijk" w:date="2019-10-14T09:33:00Z" w:initials="JvD">
    <w:p w14:paraId="6BAF3D8F" w14:textId="77777777" w:rsidR="00CC5E3B" w:rsidRPr="000A1A4B" w:rsidRDefault="00CC5E3B">
      <w:pPr>
        <w:pStyle w:val="CommentText"/>
        <w:rPr>
          <w:lang w:val="nl-NL"/>
        </w:rPr>
      </w:pPr>
      <w:r>
        <w:rPr>
          <w:rStyle w:val="CommentReference"/>
        </w:rPr>
        <w:annotationRef/>
      </w:r>
      <w:r w:rsidRPr="000A1A4B">
        <w:rPr>
          <w:lang w:val="nl-NL"/>
        </w:rPr>
        <w:t>Dit eventueel weghalen indien te weinig tijd</w:t>
      </w:r>
    </w:p>
  </w:comment>
  <w:comment w:id="21" w:author="J.M. van Zelst" w:date="2019-10-14T15:18:00Z" w:initials="JvZ">
    <w:p w14:paraId="75916F4D" w14:textId="5D90C86F" w:rsidR="00767342" w:rsidRPr="00767342" w:rsidRDefault="00767342">
      <w:pPr>
        <w:pStyle w:val="CommentText"/>
        <w:rPr>
          <w:lang w:val="nl-NL"/>
        </w:rPr>
      </w:pPr>
      <w:r>
        <w:rPr>
          <w:rStyle w:val="CommentReference"/>
        </w:rPr>
        <w:annotationRef/>
      </w:r>
      <w:r w:rsidRPr="00767342">
        <w:rPr>
          <w:lang w:val="nl-NL"/>
        </w:rPr>
        <w:t>We zitten op 650 woorden en wij spreken al</w:t>
      </w:r>
      <w:r>
        <w:rPr>
          <w:lang w:val="nl-NL"/>
        </w:rPr>
        <w:t>lebei met een medium-</w:t>
      </w:r>
      <w:proofErr w:type="spellStart"/>
      <w:r>
        <w:rPr>
          <w:lang w:val="nl-NL"/>
        </w:rPr>
        <w:t>fast</w:t>
      </w:r>
      <w:proofErr w:type="spellEnd"/>
      <w:r>
        <w:rPr>
          <w:lang w:val="nl-NL"/>
        </w:rPr>
        <w:t xml:space="preserve"> tempo, dus dit halen we wel (gemiddeld mens spreekt zo’</w:t>
      </w:r>
      <w:r w:rsidR="008916CA">
        <w:rPr>
          <w:lang w:val="nl-NL"/>
        </w:rPr>
        <w:t>n 100-125 woorden per minuut en we hebben 5 minuten).</w:t>
      </w:r>
    </w:p>
  </w:comment>
  <w:comment w:id="25" w:author="Johannes van Dijk" w:date="2019-10-14T09:34:00Z" w:initials="JvD">
    <w:p w14:paraId="3CD98D7C" w14:textId="77777777" w:rsidR="00CC5E3B" w:rsidRPr="000A1A4B" w:rsidRDefault="00CC5E3B">
      <w:pPr>
        <w:pStyle w:val="CommentText"/>
        <w:rPr>
          <w:lang w:val="nl-NL"/>
        </w:rPr>
      </w:pPr>
      <w:r>
        <w:rPr>
          <w:rStyle w:val="CommentReference"/>
        </w:rPr>
        <w:annotationRef/>
      </w:r>
      <w:r w:rsidRPr="000A1A4B">
        <w:rPr>
          <w:lang w:val="nl-NL"/>
        </w:rPr>
        <w:t>Peer review hebben we nog niet genoemd, maar dat lijkt me ook goed, want dat is dan de logische vraag waarom we een heel mooi antwoord hebben.</w:t>
      </w:r>
    </w:p>
  </w:comment>
  <w:comment w:id="26" w:author="J.M. van Zelst" w:date="2019-10-14T15:18:00Z" w:initials="JvZ">
    <w:p w14:paraId="0479DA9E" w14:textId="60143002" w:rsidR="00C16744" w:rsidRPr="00C16744" w:rsidRDefault="00C16744">
      <w:pPr>
        <w:pStyle w:val="CommentText"/>
        <w:rPr>
          <w:lang w:val="nl-NL"/>
        </w:rPr>
      </w:pPr>
      <w:r>
        <w:rPr>
          <w:rStyle w:val="CommentReference"/>
        </w:rPr>
        <w:annotationRef/>
      </w:r>
      <w:r>
        <w:rPr>
          <w:lang w:val="nl-NL"/>
        </w:rPr>
        <w:t xml:space="preserve">Daarom, we hebben na de pitch nog minimaal 15 minuten om verdere toelichting te geven en dergelijke </w:t>
      </w:r>
      <w:r w:rsidRPr="00C16744">
        <w:rPr>
          <w:lang w:val="nl-NL"/>
        </w:rP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7D37CB" w15:done="0"/>
  <w15:commentEx w15:paraId="71640D43" w15:paraIdParent="767D37CB" w15:done="0"/>
  <w15:commentEx w15:paraId="3CD25262" w15:done="0"/>
  <w15:commentEx w15:paraId="25368701" w15:paraIdParent="3CD25262" w15:done="0"/>
  <w15:commentEx w15:paraId="6BAF3D8F" w15:done="0"/>
  <w15:commentEx w15:paraId="75916F4D" w15:paraIdParent="6BAF3D8F" w15:done="0"/>
  <w15:commentEx w15:paraId="3CD98D7C" w15:done="0"/>
  <w15:commentEx w15:paraId="0479DA9E" w15:paraIdParent="3CD98D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7D37CB" w16cid:durableId="214EB796"/>
  <w16cid:commentId w16cid:paraId="3CD25262" w16cid:durableId="214EB766"/>
  <w16cid:commentId w16cid:paraId="6BAF3D8F" w16cid:durableId="214EBF73"/>
  <w16cid:commentId w16cid:paraId="3CD98D7C" w16cid:durableId="214EBF89"/>
  <w16cid:commentId w16cid:paraId="0115B5AD" w16cid:durableId="214EBE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F725D"/>
    <w:multiLevelType w:val="hybridMultilevel"/>
    <w:tmpl w:val="80E2CA12"/>
    <w:lvl w:ilvl="0" w:tplc="1EAC02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annes van Dijk">
    <w15:presenceInfo w15:providerId="Windows Live" w15:userId="c629696b281f71b0"/>
  </w15:person>
  <w15:person w15:author="J.M. van Zelst">
    <w15:presenceInfo w15:providerId="AD" w15:userId="S-1-5-21-3009188405-4059014094-2327816963-109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11"/>
    <w:rsid w:val="0000214A"/>
    <w:rsid w:val="00056211"/>
    <w:rsid w:val="000A1A4B"/>
    <w:rsid w:val="00146694"/>
    <w:rsid w:val="00171D7D"/>
    <w:rsid w:val="001B0AEC"/>
    <w:rsid w:val="00275C09"/>
    <w:rsid w:val="002E01EA"/>
    <w:rsid w:val="003102A3"/>
    <w:rsid w:val="003729ED"/>
    <w:rsid w:val="003D080A"/>
    <w:rsid w:val="003D25D3"/>
    <w:rsid w:val="00425213"/>
    <w:rsid w:val="00483408"/>
    <w:rsid w:val="005028B1"/>
    <w:rsid w:val="00520B80"/>
    <w:rsid w:val="006638A3"/>
    <w:rsid w:val="006F3875"/>
    <w:rsid w:val="00767342"/>
    <w:rsid w:val="007D65FE"/>
    <w:rsid w:val="007D73CA"/>
    <w:rsid w:val="007F7113"/>
    <w:rsid w:val="008014BA"/>
    <w:rsid w:val="008916CA"/>
    <w:rsid w:val="009525E5"/>
    <w:rsid w:val="00A04FE9"/>
    <w:rsid w:val="00AF1B82"/>
    <w:rsid w:val="00C16744"/>
    <w:rsid w:val="00C87FBD"/>
    <w:rsid w:val="00CC5E3B"/>
    <w:rsid w:val="00D35CFC"/>
    <w:rsid w:val="00E22CE7"/>
    <w:rsid w:val="00E25993"/>
    <w:rsid w:val="00EB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4C22"/>
  <w15:chartTrackingRefBased/>
  <w15:docId w15:val="{017194C7-EB8A-441A-919F-CAF60750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3CA"/>
    <w:pPr>
      <w:ind w:left="720"/>
      <w:contextualSpacing/>
    </w:pPr>
  </w:style>
  <w:style w:type="character" w:styleId="CommentReference">
    <w:name w:val="annotation reference"/>
    <w:basedOn w:val="DefaultParagraphFont"/>
    <w:uiPriority w:val="99"/>
    <w:semiHidden/>
    <w:unhideWhenUsed/>
    <w:rsid w:val="007F7113"/>
    <w:rPr>
      <w:sz w:val="16"/>
      <w:szCs w:val="16"/>
    </w:rPr>
  </w:style>
  <w:style w:type="paragraph" w:styleId="CommentText">
    <w:name w:val="annotation text"/>
    <w:basedOn w:val="Normal"/>
    <w:link w:val="CommentTextChar"/>
    <w:uiPriority w:val="99"/>
    <w:semiHidden/>
    <w:unhideWhenUsed/>
    <w:rsid w:val="007F7113"/>
    <w:pPr>
      <w:spacing w:line="240" w:lineRule="auto"/>
    </w:pPr>
    <w:rPr>
      <w:sz w:val="20"/>
      <w:szCs w:val="20"/>
    </w:rPr>
  </w:style>
  <w:style w:type="character" w:customStyle="1" w:styleId="CommentTextChar">
    <w:name w:val="Comment Text Char"/>
    <w:basedOn w:val="DefaultParagraphFont"/>
    <w:link w:val="CommentText"/>
    <w:uiPriority w:val="99"/>
    <w:semiHidden/>
    <w:rsid w:val="007F7113"/>
    <w:rPr>
      <w:sz w:val="20"/>
      <w:szCs w:val="20"/>
    </w:rPr>
  </w:style>
  <w:style w:type="paragraph" w:styleId="CommentSubject">
    <w:name w:val="annotation subject"/>
    <w:basedOn w:val="CommentText"/>
    <w:next w:val="CommentText"/>
    <w:link w:val="CommentSubjectChar"/>
    <w:uiPriority w:val="99"/>
    <w:semiHidden/>
    <w:unhideWhenUsed/>
    <w:rsid w:val="007F7113"/>
    <w:rPr>
      <w:b/>
      <w:bCs/>
    </w:rPr>
  </w:style>
  <w:style w:type="character" w:customStyle="1" w:styleId="CommentSubjectChar">
    <w:name w:val="Comment Subject Char"/>
    <w:basedOn w:val="CommentTextChar"/>
    <w:link w:val="CommentSubject"/>
    <w:uiPriority w:val="99"/>
    <w:semiHidden/>
    <w:rsid w:val="007F7113"/>
    <w:rPr>
      <w:b/>
      <w:bCs/>
      <w:sz w:val="20"/>
      <w:szCs w:val="20"/>
    </w:rPr>
  </w:style>
  <w:style w:type="paragraph" w:styleId="BalloonText">
    <w:name w:val="Balloon Text"/>
    <w:basedOn w:val="Normal"/>
    <w:link w:val="BalloonTextChar"/>
    <w:uiPriority w:val="99"/>
    <w:semiHidden/>
    <w:unhideWhenUsed/>
    <w:rsid w:val="007F71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1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614</Words>
  <Characters>3501</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Tilburg University</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van Zelst</dc:creator>
  <cp:keywords/>
  <dc:description/>
  <cp:lastModifiedBy>J.M. van Zelst</cp:lastModifiedBy>
  <cp:revision>6</cp:revision>
  <dcterms:created xsi:type="dcterms:W3CDTF">2019-10-14T13:11:00Z</dcterms:created>
  <dcterms:modified xsi:type="dcterms:W3CDTF">2019-10-14T13:46:00Z</dcterms:modified>
</cp:coreProperties>
</file>